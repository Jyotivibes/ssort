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F4" w:rsidRPr="00C25EF4" w:rsidRDefault="00C25EF4" w:rsidP="00C25EF4">
      <w:pPr>
        <w:pBdr>
          <w:top w:val="single" w:sz="6" w:space="1" w:color="auto"/>
        </w:pBdr>
        <w:spacing w:after="75" w:line="240" w:lineRule="auto"/>
        <w:jc w:val="center"/>
        <w:rPr>
          <w:rFonts w:ascii="Arial" w:eastAsia="Times New Roman" w:hAnsi="Arial" w:cs="Arial"/>
          <w:vanish/>
          <w:sz w:val="16"/>
          <w:szCs w:val="16"/>
        </w:rPr>
      </w:pPr>
      <w:r w:rsidRPr="00C25EF4">
        <w:rPr>
          <w:rFonts w:ascii="Arial" w:eastAsia="Times New Roman" w:hAnsi="Arial" w:cs="Arial"/>
          <w:vanish/>
          <w:sz w:val="16"/>
          <w:szCs w:val="16"/>
        </w:rPr>
        <w:t>Bottom of Form</w:t>
      </w:r>
    </w:p>
    <w:p w:rsidR="00C25EF4" w:rsidRPr="00C25EF4" w:rsidRDefault="00C25EF4" w:rsidP="00C25EF4">
      <w:pPr>
        <w:spacing w:after="150" w:line="264" w:lineRule="atLeast"/>
        <w:outlineLvl w:val="0"/>
        <w:rPr>
          <w:rFonts w:ascii="Helvetica" w:eastAsia="Times New Roman" w:hAnsi="Helvetica" w:cs="Helvetica"/>
          <w:b/>
          <w:bCs/>
          <w:kern w:val="36"/>
          <w:sz w:val="46"/>
          <w:szCs w:val="46"/>
        </w:rPr>
      </w:pPr>
      <w:r w:rsidRPr="00C25EF4">
        <w:rPr>
          <w:rFonts w:ascii="Helvetica" w:eastAsia="Times New Roman" w:hAnsi="Helvetica" w:cs="Helvetica"/>
          <w:b/>
          <w:bCs/>
          <w:kern w:val="36"/>
          <w:sz w:val="46"/>
          <w:szCs w:val="46"/>
        </w:rPr>
        <w:t>Top 150 Software Testing Interview Questions</w:t>
      </w:r>
    </w:p>
    <w:p w:rsidR="00C25EF4" w:rsidRPr="00C25EF4" w:rsidRDefault="00C25EF4" w:rsidP="00C25EF4">
      <w:pPr>
        <w:spacing w:after="225" w:line="240" w:lineRule="auto"/>
        <w:rPr>
          <w:ins w:id="0" w:author="Unknown"/>
          <w:rFonts w:ascii="Times New Roman" w:eastAsia="Times New Roman" w:hAnsi="Times New Roman" w:cs="Times New Roman"/>
          <w:sz w:val="24"/>
          <w:szCs w:val="24"/>
        </w:rPr>
      </w:pPr>
      <w:ins w:id="1" w:author="Unknown">
        <w:r w:rsidRPr="00C25EF4">
          <w:rPr>
            <w:rFonts w:ascii="Times New Roman" w:eastAsia="Times New Roman" w:hAnsi="Times New Roman" w:cs="Times New Roman"/>
            <w:b/>
            <w:bCs/>
            <w:sz w:val="24"/>
            <w:szCs w:val="24"/>
          </w:rPr>
          <w:t>1. What is the MAIN benefit of designing tests early in the life cycle?</w:t>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br/>
          <w:t>It helps prevent defects from being introduced into the code.</w:t>
        </w:r>
      </w:ins>
    </w:p>
    <w:p w:rsidR="00C25EF4" w:rsidRPr="00C25EF4" w:rsidRDefault="00C25EF4" w:rsidP="00C25EF4">
      <w:pPr>
        <w:spacing w:after="225" w:line="240" w:lineRule="auto"/>
        <w:rPr>
          <w:ins w:id="2" w:author="Unknown"/>
          <w:rFonts w:ascii="Times New Roman" w:eastAsia="Times New Roman" w:hAnsi="Times New Roman" w:cs="Times New Roman"/>
          <w:sz w:val="24"/>
          <w:szCs w:val="24"/>
        </w:rPr>
      </w:pPr>
      <w:ins w:id="3" w:author="Unknown">
        <w:r w:rsidRPr="00C25EF4">
          <w:rPr>
            <w:rFonts w:ascii="Times New Roman" w:eastAsia="Times New Roman" w:hAnsi="Times New Roman" w:cs="Times New Roman"/>
            <w:b/>
            <w:bCs/>
            <w:sz w:val="24"/>
            <w:szCs w:val="24"/>
          </w:rPr>
          <w:t>2. What is risk-based testing?</w:t>
        </w:r>
      </w:ins>
    </w:p>
    <w:p w:rsidR="00C25EF4" w:rsidRPr="00C25EF4" w:rsidRDefault="00C25EF4" w:rsidP="00C25EF4">
      <w:pPr>
        <w:spacing w:after="225" w:line="240" w:lineRule="auto"/>
        <w:rPr>
          <w:ins w:id="4" w:author="Unknown"/>
          <w:rFonts w:ascii="Times New Roman" w:eastAsia="Times New Roman" w:hAnsi="Times New Roman" w:cs="Times New Roman"/>
          <w:sz w:val="24"/>
          <w:szCs w:val="24"/>
        </w:rPr>
      </w:pPr>
      <w:ins w:id="5" w:author="Unknown">
        <w:r w:rsidRPr="00C25EF4">
          <w:rPr>
            <w:rFonts w:ascii="Times New Roman" w:eastAsia="Times New Roman" w:hAnsi="Times New Roman" w:cs="Times New Roman"/>
            <w:sz w:val="24"/>
            <w:szCs w:val="24"/>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ins>
    </w:p>
    <w:p w:rsidR="00C25EF4" w:rsidRPr="00C25EF4" w:rsidRDefault="00C25EF4" w:rsidP="00C25EF4">
      <w:pPr>
        <w:spacing w:after="225" w:line="240" w:lineRule="auto"/>
        <w:rPr>
          <w:ins w:id="6" w:author="Unknown"/>
          <w:rFonts w:ascii="Times New Roman" w:eastAsia="Times New Roman" w:hAnsi="Times New Roman" w:cs="Times New Roman"/>
          <w:sz w:val="24"/>
          <w:szCs w:val="24"/>
        </w:rPr>
      </w:pPr>
      <w:ins w:id="7" w:author="Unknown">
        <w:r w:rsidRPr="00C25EF4">
          <w:rPr>
            <w:rFonts w:ascii="Times New Roman" w:eastAsia="Times New Roman" w:hAnsi="Times New Roman" w:cs="Times New Roman"/>
            <w:b/>
            <w:bCs/>
            <w:sz w:val="24"/>
            <w:szCs w:val="24"/>
          </w:rPr>
          <w:t>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ins>
    </w:p>
    <w:p w:rsidR="00C25EF4" w:rsidRPr="00C25EF4" w:rsidRDefault="00C25EF4" w:rsidP="00C25EF4">
      <w:pPr>
        <w:spacing w:after="225" w:line="240" w:lineRule="auto"/>
        <w:rPr>
          <w:ins w:id="8" w:author="Unknown"/>
          <w:rFonts w:ascii="Times New Roman" w:eastAsia="Times New Roman" w:hAnsi="Times New Roman" w:cs="Times New Roman"/>
          <w:sz w:val="24"/>
          <w:szCs w:val="24"/>
        </w:rPr>
      </w:pPr>
      <w:ins w:id="9" w:author="Unknown">
        <w:r w:rsidRPr="00C25EF4">
          <w:rPr>
            <w:rFonts w:ascii="Times New Roman" w:eastAsia="Times New Roman" w:hAnsi="Times New Roman" w:cs="Times New Roman"/>
            <w:sz w:val="24"/>
            <w:szCs w:val="24"/>
          </w:rPr>
          <w:t>4, 5, 99</w:t>
        </w:r>
      </w:ins>
    </w:p>
    <w:p w:rsidR="00C25EF4" w:rsidRPr="00C25EF4" w:rsidRDefault="00C25EF4" w:rsidP="00C25EF4">
      <w:pPr>
        <w:spacing w:after="225" w:line="240" w:lineRule="auto"/>
        <w:rPr>
          <w:ins w:id="10" w:author="Unknown"/>
          <w:rFonts w:ascii="Times New Roman" w:eastAsia="Times New Roman" w:hAnsi="Times New Roman" w:cs="Times New Roman"/>
          <w:sz w:val="24"/>
          <w:szCs w:val="24"/>
        </w:rPr>
      </w:pPr>
      <w:ins w:id="11" w:author="Unknown">
        <w:r w:rsidRPr="00C25EF4">
          <w:rPr>
            <w:rFonts w:ascii="Times New Roman" w:eastAsia="Times New Roman" w:hAnsi="Times New Roman" w:cs="Times New Roman"/>
            <w:b/>
            <w:bCs/>
            <w:sz w:val="24"/>
            <w:szCs w:val="24"/>
          </w:rPr>
          <w:t>4. What is the KEY difference between preventative and reactive approaches to testing?</w:t>
        </w:r>
      </w:ins>
    </w:p>
    <w:p w:rsidR="00C25EF4" w:rsidRPr="00C25EF4" w:rsidRDefault="00C25EF4" w:rsidP="00C25EF4">
      <w:pPr>
        <w:spacing w:after="225" w:line="240" w:lineRule="auto"/>
        <w:rPr>
          <w:ins w:id="12" w:author="Unknown"/>
          <w:rFonts w:ascii="Times New Roman" w:eastAsia="Times New Roman" w:hAnsi="Times New Roman" w:cs="Times New Roman"/>
          <w:sz w:val="24"/>
          <w:szCs w:val="24"/>
        </w:rPr>
      </w:pPr>
      <w:ins w:id="13" w:author="Unknown">
        <w:r w:rsidRPr="00C25EF4">
          <w:rPr>
            <w:rFonts w:ascii="Times New Roman" w:eastAsia="Times New Roman" w:hAnsi="Times New Roman" w:cs="Times New Roman"/>
            <w:sz w:val="24"/>
            <w:szCs w:val="24"/>
          </w:rPr>
          <w:t>Preventative tests are designed early; reactive tests are designed after the software has been produced.</w:t>
        </w:r>
      </w:ins>
    </w:p>
    <w:p w:rsidR="00C25EF4" w:rsidRPr="00C25EF4" w:rsidRDefault="00C25EF4" w:rsidP="00C25EF4">
      <w:pPr>
        <w:spacing w:after="225" w:line="240" w:lineRule="auto"/>
        <w:rPr>
          <w:ins w:id="14" w:author="Unknown"/>
          <w:rFonts w:ascii="Times New Roman" w:eastAsia="Times New Roman" w:hAnsi="Times New Roman" w:cs="Times New Roman"/>
          <w:sz w:val="24"/>
          <w:szCs w:val="24"/>
        </w:rPr>
      </w:pPr>
      <w:ins w:id="15" w:author="Unknown">
        <w:r w:rsidRPr="00C25EF4">
          <w:rPr>
            <w:rFonts w:ascii="Times New Roman" w:eastAsia="Times New Roman" w:hAnsi="Times New Roman" w:cs="Times New Roman"/>
            <w:b/>
            <w:bCs/>
            <w:sz w:val="24"/>
            <w:szCs w:val="24"/>
          </w:rPr>
          <w:t>5. What is the purpose of exit criteria?</w:t>
        </w:r>
      </w:ins>
    </w:p>
    <w:p w:rsidR="00C25EF4" w:rsidRPr="00C25EF4" w:rsidRDefault="00C25EF4" w:rsidP="00C25EF4">
      <w:pPr>
        <w:spacing w:after="225" w:line="240" w:lineRule="auto"/>
        <w:rPr>
          <w:ins w:id="16" w:author="Unknown"/>
          <w:rFonts w:ascii="Times New Roman" w:eastAsia="Times New Roman" w:hAnsi="Times New Roman" w:cs="Times New Roman"/>
          <w:sz w:val="24"/>
          <w:szCs w:val="24"/>
        </w:rPr>
      </w:pPr>
      <w:ins w:id="17" w:author="Unknown">
        <w:r w:rsidRPr="00C25EF4">
          <w:rPr>
            <w:rFonts w:ascii="Times New Roman" w:eastAsia="Times New Roman" w:hAnsi="Times New Roman" w:cs="Times New Roman"/>
            <w:sz w:val="24"/>
            <w:szCs w:val="24"/>
          </w:rPr>
          <w:t>The purpose of exit criteria is to define when a test level is completed.</w:t>
        </w:r>
      </w:ins>
    </w:p>
    <w:p w:rsidR="00C25EF4" w:rsidRPr="00C25EF4" w:rsidRDefault="00C25EF4" w:rsidP="00C25EF4">
      <w:pPr>
        <w:spacing w:after="225" w:line="240" w:lineRule="auto"/>
        <w:rPr>
          <w:ins w:id="18" w:author="Unknown"/>
          <w:rFonts w:ascii="Times New Roman" w:eastAsia="Times New Roman" w:hAnsi="Times New Roman" w:cs="Times New Roman"/>
          <w:sz w:val="24"/>
          <w:szCs w:val="24"/>
        </w:rPr>
      </w:pPr>
      <w:ins w:id="19" w:author="Unknown">
        <w:r w:rsidRPr="00C25EF4">
          <w:rPr>
            <w:rFonts w:ascii="Times New Roman" w:eastAsia="Times New Roman" w:hAnsi="Times New Roman" w:cs="Times New Roman"/>
            <w:b/>
            <w:bCs/>
            <w:sz w:val="24"/>
            <w:szCs w:val="24"/>
          </w:rPr>
          <w:t>6. What determines the level of risk?</w:t>
        </w:r>
      </w:ins>
    </w:p>
    <w:p w:rsidR="00C25EF4" w:rsidRPr="00C25EF4" w:rsidRDefault="00C25EF4" w:rsidP="00C25EF4">
      <w:pPr>
        <w:spacing w:after="225" w:line="240" w:lineRule="auto"/>
        <w:rPr>
          <w:ins w:id="20" w:author="Unknown"/>
          <w:rFonts w:ascii="Times New Roman" w:eastAsia="Times New Roman" w:hAnsi="Times New Roman" w:cs="Times New Roman"/>
          <w:sz w:val="24"/>
          <w:szCs w:val="24"/>
        </w:rPr>
      </w:pPr>
      <w:ins w:id="21" w:author="Unknown">
        <w:r w:rsidRPr="00C25EF4">
          <w:rPr>
            <w:rFonts w:ascii="Times New Roman" w:eastAsia="Times New Roman" w:hAnsi="Times New Roman" w:cs="Times New Roman"/>
            <w:sz w:val="24"/>
            <w:szCs w:val="24"/>
          </w:rPr>
          <w:t> The likelihood of an adverse event and the impact of the event determine the level of risk.</w:t>
        </w:r>
      </w:ins>
    </w:p>
    <w:p w:rsidR="00C25EF4" w:rsidRPr="00C25EF4" w:rsidRDefault="00C25EF4" w:rsidP="00C25EF4">
      <w:pPr>
        <w:spacing w:after="225" w:line="240" w:lineRule="auto"/>
        <w:rPr>
          <w:ins w:id="22" w:author="Unknown"/>
          <w:rFonts w:ascii="Times New Roman" w:eastAsia="Times New Roman" w:hAnsi="Times New Roman" w:cs="Times New Roman"/>
          <w:sz w:val="24"/>
          <w:szCs w:val="24"/>
        </w:rPr>
      </w:pPr>
      <w:ins w:id="23" w:author="Unknown">
        <w:r w:rsidRPr="00C25EF4">
          <w:rPr>
            <w:rFonts w:ascii="Times New Roman" w:eastAsia="Times New Roman" w:hAnsi="Times New Roman" w:cs="Times New Roman"/>
            <w:b/>
            <w:bCs/>
            <w:sz w:val="24"/>
            <w:szCs w:val="24"/>
          </w:rPr>
          <w:t>7. When is used Decision table testing?</w:t>
        </w:r>
      </w:ins>
    </w:p>
    <w:p w:rsidR="00C25EF4" w:rsidRPr="00C25EF4" w:rsidRDefault="00C25EF4" w:rsidP="00C25EF4">
      <w:pPr>
        <w:spacing w:after="225" w:line="240" w:lineRule="auto"/>
        <w:rPr>
          <w:ins w:id="24" w:author="Unknown"/>
          <w:rFonts w:ascii="Times New Roman" w:eastAsia="Times New Roman" w:hAnsi="Times New Roman" w:cs="Times New Roman"/>
          <w:sz w:val="24"/>
          <w:szCs w:val="24"/>
        </w:rPr>
      </w:pPr>
      <w:ins w:id="25" w:author="Unknown">
        <w:r w:rsidRPr="00C25EF4">
          <w:rPr>
            <w:rFonts w:ascii="Times New Roman" w:eastAsia="Times New Roman" w:hAnsi="Times New Roman" w:cs="Times New Roman"/>
            <w:sz w:val="24"/>
            <w:szCs w:val="24"/>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ins>
    </w:p>
    <w:p w:rsidR="00C25EF4" w:rsidRPr="00C25EF4" w:rsidRDefault="00C25EF4" w:rsidP="00C25EF4">
      <w:pPr>
        <w:spacing w:after="225" w:line="240" w:lineRule="auto"/>
        <w:rPr>
          <w:ins w:id="26" w:author="Unknown"/>
          <w:rFonts w:ascii="Times New Roman" w:eastAsia="Times New Roman" w:hAnsi="Times New Roman" w:cs="Times New Roman"/>
          <w:sz w:val="24"/>
          <w:szCs w:val="24"/>
        </w:rPr>
      </w:pPr>
      <w:ins w:id="27" w:author="Unknown">
        <w:r w:rsidRPr="00C25EF4">
          <w:rPr>
            <w:rFonts w:ascii="Times New Roman" w:eastAsia="Times New Roman" w:hAnsi="Times New Roman" w:cs="Times New Roman"/>
            <w:sz w:val="24"/>
            <w:szCs w:val="24"/>
          </w:rPr>
          <w:t>Learn More About Decision Table Testing Technique in the Video Tutorial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"http://www.guru99.com/software-testing-techniques-1.html"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here</w:t>
        </w:r>
        <w:r w:rsidRPr="00C25EF4">
          <w:rPr>
            <w:rFonts w:ascii="Times New Roman" w:eastAsia="Times New Roman" w:hAnsi="Times New Roman" w:cs="Times New Roman"/>
            <w:sz w:val="24"/>
            <w:szCs w:val="24"/>
          </w:rPr>
          <w:fldChar w:fldCharType="end"/>
        </w:r>
      </w:ins>
    </w:p>
    <w:p w:rsidR="00C25EF4" w:rsidRPr="00C25EF4" w:rsidRDefault="00C25EF4" w:rsidP="00C25EF4">
      <w:pPr>
        <w:spacing w:after="225" w:line="240" w:lineRule="auto"/>
        <w:rPr>
          <w:ins w:id="28" w:author="Unknown"/>
          <w:rFonts w:ascii="Times New Roman" w:eastAsia="Times New Roman" w:hAnsi="Times New Roman" w:cs="Times New Roman"/>
          <w:sz w:val="24"/>
          <w:szCs w:val="24"/>
        </w:rPr>
      </w:pPr>
      <w:ins w:id="29" w:author="Unknown">
        <w:r w:rsidRPr="00C25EF4">
          <w:rPr>
            <w:rFonts w:ascii="Times New Roman" w:eastAsia="Times New Roman" w:hAnsi="Times New Roman" w:cs="Times New Roman"/>
            <w:b/>
            <w:bCs/>
            <w:sz w:val="24"/>
            <w:szCs w:val="24"/>
          </w:rPr>
          <w:t>8. What is the MAIN objective when reviewing a software deliverable?</w:t>
        </w:r>
      </w:ins>
    </w:p>
    <w:p w:rsidR="00C25EF4" w:rsidRPr="00C25EF4" w:rsidRDefault="00C25EF4" w:rsidP="00C25EF4">
      <w:pPr>
        <w:spacing w:after="225" w:line="240" w:lineRule="auto"/>
        <w:rPr>
          <w:ins w:id="30" w:author="Unknown"/>
          <w:rFonts w:ascii="Times New Roman" w:eastAsia="Times New Roman" w:hAnsi="Times New Roman" w:cs="Times New Roman"/>
          <w:sz w:val="24"/>
          <w:szCs w:val="24"/>
        </w:rPr>
      </w:pPr>
      <w:ins w:id="31" w:author="Unknown">
        <w:r w:rsidRPr="00C25EF4">
          <w:rPr>
            <w:rFonts w:ascii="Times New Roman" w:eastAsia="Times New Roman" w:hAnsi="Times New Roman" w:cs="Times New Roman"/>
            <w:sz w:val="24"/>
            <w:szCs w:val="24"/>
          </w:rPr>
          <w:t>To identify defects in any software work product.</w:t>
        </w:r>
      </w:ins>
    </w:p>
    <w:p w:rsidR="00C25EF4" w:rsidRPr="00C25EF4" w:rsidRDefault="00C25EF4" w:rsidP="00C25EF4">
      <w:pPr>
        <w:spacing w:after="225" w:line="240" w:lineRule="auto"/>
        <w:rPr>
          <w:ins w:id="32" w:author="Unknown"/>
          <w:rFonts w:ascii="Times New Roman" w:eastAsia="Times New Roman" w:hAnsi="Times New Roman" w:cs="Times New Roman"/>
          <w:sz w:val="24"/>
          <w:szCs w:val="24"/>
        </w:rPr>
      </w:pPr>
      <w:ins w:id="33" w:author="Unknown">
        <w:r w:rsidRPr="00C25EF4">
          <w:rPr>
            <w:rFonts w:ascii="Times New Roman" w:eastAsia="Times New Roman" w:hAnsi="Times New Roman" w:cs="Times New Roman"/>
            <w:b/>
            <w:bCs/>
            <w:sz w:val="24"/>
            <w:szCs w:val="24"/>
          </w:rPr>
          <w:lastRenderedPageBreak/>
          <w:t>9. Which of the following defines the expected results of a test? Test case specification or test design specification.</w:t>
        </w:r>
      </w:ins>
    </w:p>
    <w:p w:rsidR="00C25EF4" w:rsidRPr="00C25EF4" w:rsidRDefault="00C25EF4" w:rsidP="00C25EF4">
      <w:pPr>
        <w:spacing w:after="225" w:line="240" w:lineRule="auto"/>
        <w:rPr>
          <w:ins w:id="34" w:author="Unknown"/>
          <w:rFonts w:ascii="Times New Roman" w:eastAsia="Times New Roman" w:hAnsi="Times New Roman" w:cs="Times New Roman"/>
          <w:sz w:val="24"/>
          <w:szCs w:val="24"/>
        </w:rPr>
      </w:pPr>
      <w:ins w:id="35" w:author="Unknown">
        <w:r w:rsidRPr="00C25EF4">
          <w:rPr>
            <w:rFonts w:ascii="Times New Roman" w:eastAsia="Times New Roman" w:hAnsi="Times New Roman" w:cs="Times New Roman"/>
            <w:sz w:val="24"/>
            <w:szCs w:val="24"/>
          </w:rPr>
          <w:t>Test case specification defines the expected results of a test.</w:t>
        </w:r>
      </w:ins>
    </w:p>
    <w:p w:rsidR="00C25EF4" w:rsidRPr="00C25EF4" w:rsidRDefault="00C25EF4" w:rsidP="00C25EF4">
      <w:pPr>
        <w:spacing w:after="225" w:line="240" w:lineRule="auto"/>
        <w:rPr>
          <w:ins w:id="36" w:author="Unknown"/>
          <w:rFonts w:ascii="Times New Roman" w:eastAsia="Times New Roman" w:hAnsi="Times New Roman" w:cs="Times New Roman"/>
          <w:sz w:val="24"/>
          <w:szCs w:val="24"/>
        </w:rPr>
      </w:pPr>
      <w:ins w:id="37" w:author="Unknown">
        <w:r w:rsidRPr="00C25EF4">
          <w:rPr>
            <w:rFonts w:ascii="Times New Roman" w:eastAsia="Times New Roman" w:hAnsi="Times New Roman" w:cs="Times New Roman"/>
            <w:b/>
            <w:bCs/>
            <w:sz w:val="24"/>
            <w:szCs w:val="24"/>
          </w:rPr>
          <w:t>10. What is the benefit of test independence?</w:t>
        </w:r>
      </w:ins>
    </w:p>
    <w:p w:rsidR="00C25EF4" w:rsidRPr="00C25EF4" w:rsidRDefault="00C25EF4" w:rsidP="00C25EF4">
      <w:pPr>
        <w:spacing w:after="225" w:line="240" w:lineRule="auto"/>
        <w:rPr>
          <w:ins w:id="38" w:author="Unknown"/>
          <w:rFonts w:ascii="Times New Roman" w:eastAsia="Times New Roman" w:hAnsi="Times New Roman" w:cs="Times New Roman"/>
          <w:sz w:val="24"/>
          <w:szCs w:val="24"/>
        </w:rPr>
      </w:pPr>
      <w:ins w:id="39" w:author="Unknown">
        <w:r w:rsidRPr="00C25EF4">
          <w:rPr>
            <w:rFonts w:ascii="Times New Roman" w:eastAsia="Times New Roman" w:hAnsi="Times New Roman" w:cs="Times New Roman"/>
            <w:sz w:val="24"/>
            <w:szCs w:val="24"/>
          </w:rPr>
          <w:t>It avoids author bias in defining effective tests.</w:t>
        </w:r>
      </w:ins>
    </w:p>
    <w:p w:rsidR="00C25EF4" w:rsidRPr="00C25EF4" w:rsidRDefault="00C25EF4" w:rsidP="00C25EF4">
      <w:pPr>
        <w:spacing w:after="225" w:line="240" w:lineRule="auto"/>
        <w:rPr>
          <w:ins w:id="40" w:author="Unknown"/>
          <w:rFonts w:ascii="Times New Roman" w:eastAsia="Times New Roman" w:hAnsi="Times New Roman" w:cs="Times New Roman"/>
          <w:sz w:val="24"/>
          <w:szCs w:val="24"/>
        </w:rPr>
      </w:pPr>
      <w:ins w:id="41" w:author="Unknown">
        <w:r w:rsidRPr="00C25EF4">
          <w:rPr>
            <w:rFonts w:ascii="Times New Roman" w:eastAsia="Times New Roman" w:hAnsi="Times New Roman" w:cs="Times New Roman"/>
            <w:b/>
            <w:bCs/>
            <w:sz w:val="24"/>
            <w:szCs w:val="24"/>
          </w:rPr>
          <w:t>11. As part of which test process do you determine the exit criteria?</w:t>
        </w:r>
      </w:ins>
    </w:p>
    <w:p w:rsidR="00C25EF4" w:rsidRPr="00C25EF4" w:rsidRDefault="00C25EF4" w:rsidP="00C25EF4">
      <w:pPr>
        <w:spacing w:after="225" w:line="240" w:lineRule="auto"/>
        <w:rPr>
          <w:ins w:id="42" w:author="Unknown"/>
          <w:rFonts w:ascii="Times New Roman" w:eastAsia="Times New Roman" w:hAnsi="Times New Roman" w:cs="Times New Roman"/>
          <w:sz w:val="24"/>
          <w:szCs w:val="24"/>
        </w:rPr>
      </w:pPr>
      <w:ins w:id="43" w:author="Unknown">
        <w:r w:rsidRPr="00C25EF4">
          <w:rPr>
            <w:rFonts w:ascii="Times New Roman" w:eastAsia="Times New Roman" w:hAnsi="Times New Roman" w:cs="Times New Roman"/>
            <w:sz w:val="24"/>
            <w:szCs w:val="24"/>
          </w:rPr>
          <w:t>The exit criteria is determined on the bases of 'Test Planning'.</w:t>
        </w:r>
      </w:ins>
    </w:p>
    <w:p w:rsidR="00C25EF4" w:rsidRPr="00C25EF4" w:rsidRDefault="00C25EF4" w:rsidP="00C25EF4">
      <w:pPr>
        <w:spacing w:after="225" w:line="240" w:lineRule="auto"/>
        <w:rPr>
          <w:ins w:id="44" w:author="Unknown"/>
          <w:rFonts w:ascii="Times New Roman" w:eastAsia="Times New Roman" w:hAnsi="Times New Roman" w:cs="Times New Roman"/>
          <w:sz w:val="24"/>
          <w:szCs w:val="24"/>
        </w:rPr>
      </w:pPr>
      <w:ins w:id="45" w:author="Unknown">
        <w:r w:rsidRPr="00C25EF4">
          <w:rPr>
            <w:rFonts w:ascii="Times New Roman" w:eastAsia="Times New Roman" w:hAnsi="Times New Roman" w:cs="Times New Roman"/>
            <w:b/>
            <w:bCs/>
            <w:sz w:val="24"/>
            <w:szCs w:val="24"/>
          </w:rPr>
          <w:t>12. What is beta testing?</w:t>
        </w:r>
      </w:ins>
    </w:p>
    <w:p w:rsidR="00C25EF4" w:rsidRPr="00C25EF4" w:rsidRDefault="00C25EF4" w:rsidP="00C25EF4">
      <w:pPr>
        <w:spacing w:after="225" w:line="240" w:lineRule="auto"/>
        <w:rPr>
          <w:ins w:id="46" w:author="Unknown"/>
          <w:rFonts w:ascii="Times New Roman" w:eastAsia="Times New Roman" w:hAnsi="Times New Roman" w:cs="Times New Roman"/>
          <w:sz w:val="24"/>
          <w:szCs w:val="24"/>
        </w:rPr>
      </w:pPr>
      <w:ins w:id="47" w:author="Unknown">
        <w:r w:rsidRPr="00C25EF4">
          <w:rPr>
            <w:rFonts w:ascii="Times New Roman" w:eastAsia="Times New Roman" w:hAnsi="Times New Roman" w:cs="Times New Roman"/>
            <w:sz w:val="24"/>
            <w:szCs w:val="24"/>
          </w:rPr>
          <w:t>Testing performed by potential customers at their own locations.</w:t>
        </w:r>
      </w:ins>
    </w:p>
    <w:p w:rsidR="00C25EF4" w:rsidRPr="00C25EF4" w:rsidRDefault="00C25EF4" w:rsidP="00C25EF4">
      <w:pPr>
        <w:spacing w:after="225" w:line="240" w:lineRule="auto"/>
        <w:rPr>
          <w:ins w:id="48" w:author="Unknown"/>
          <w:rFonts w:ascii="Times New Roman" w:eastAsia="Times New Roman" w:hAnsi="Times New Roman" w:cs="Times New Roman"/>
          <w:sz w:val="24"/>
          <w:szCs w:val="24"/>
        </w:rPr>
      </w:pPr>
      <w:ins w:id="49" w:author="Unknown">
        <w:r w:rsidRPr="00C25EF4">
          <w:rPr>
            <w:rFonts w:ascii="Times New Roman" w:eastAsia="Times New Roman" w:hAnsi="Times New Roman" w:cs="Times New Roman"/>
            <w:b/>
            <w:bCs/>
            <w:sz w:val="24"/>
            <w:szCs w:val="24"/>
          </w:rPr>
          <w:t>13. Given the following fragment of code, how many tests are required for 100% decision coverage?</w:t>
        </w:r>
      </w:ins>
    </w:p>
    <w:p w:rsidR="00C25EF4" w:rsidRPr="00C25EF4" w:rsidRDefault="00C25EF4" w:rsidP="00C25EF4">
      <w:pPr>
        <w:spacing w:after="225" w:line="240" w:lineRule="auto"/>
        <w:rPr>
          <w:ins w:id="50" w:author="Unknown"/>
          <w:rFonts w:ascii="Times New Roman" w:eastAsia="Times New Roman" w:hAnsi="Times New Roman" w:cs="Times New Roman"/>
          <w:sz w:val="24"/>
          <w:szCs w:val="24"/>
        </w:rPr>
      </w:pPr>
      <w:ins w:id="51" w:author="Unknown">
        <w:r w:rsidRPr="00C25EF4">
          <w:rPr>
            <w:rFonts w:ascii="Times New Roman" w:eastAsia="Times New Roman" w:hAnsi="Times New Roman" w:cs="Times New Roman"/>
            <w:b/>
            <w:bCs/>
            <w:sz w:val="24"/>
            <w:szCs w:val="24"/>
          </w:rPr>
          <w:t>if width &gt; length</w:t>
        </w:r>
      </w:ins>
    </w:p>
    <w:p w:rsidR="00C25EF4" w:rsidRPr="00C25EF4" w:rsidRDefault="00C25EF4" w:rsidP="00C25EF4">
      <w:pPr>
        <w:spacing w:after="225" w:line="240" w:lineRule="auto"/>
        <w:rPr>
          <w:ins w:id="52" w:author="Unknown"/>
          <w:rFonts w:ascii="Times New Roman" w:eastAsia="Times New Roman" w:hAnsi="Times New Roman" w:cs="Times New Roman"/>
          <w:sz w:val="24"/>
          <w:szCs w:val="24"/>
        </w:rPr>
      </w:pPr>
      <w:ins w:id="53" w:author="Unknown">
        <w:r w:rsidRPr="00C25EF4">
          <w:rPr>
            <w:rFonts w:ascii="Times New Roman" w:eastAsia="Times New Roman" w:hAnsi="Times New Roman" w:cs="Times New Roman"/>
            <w:b/>
            <w:bCs/>
            <w:sz w:val="24"/>
            <w:szCs w:val="24"/>
          </w:rPr>
          <w:t>   thenbiggest_dimension = width</w:t>
        </w:r>
      </w:ins>
    </w:p>
    <w:p w:rsidR="00C25EF4" w:rsidRPr="00C25EF4" w:rsidRDefault="00C25EF4" w:rsidP="00C25EF4">
      <w:pPr>
        <w:spacing w:after="225" w:line="240" w:lineRule="auto"/>
        <w:rPr>
          <w:ins w:id="54" w:author="Unknown"/>
          <w:rFonts w:ascii="Times New Roman" w:eastAsia="Times New Roman" w:hAnsi="Times New Roman" w:cs="Times New Roman"/>
          <w:sz w:val="24"/>
          <w:szCs w:val="24"/>
        </w:rPr>
      </w:pPr>
      <w:ins w:id="55" w:author="Unknown">
        <w:r w:rsidRPr="00C25EF4">
          <w:rPr>
            <w:rFonts w:ascii="Times New Roman" w:eastAsia="Times New Roman" w:hAnsi="Times New Roman" w:cs="Times New Roman"/>
            <w:b/>
            <w:bCs/>
            <w:sz w:val="24"/>
            <w:szCs w:val="24"/>
          </w:rPr>
          <w:t>     if height &gt; width</w:t>
        </w:r>
      </w:ins>
    </w:p>
    <w:p w:rsidR="00C25EF4" w:rsidRPr="00C25EF4" w:rsidRDefault="00C25EF4" w:rsidP="00C25EF4">
      <w:pPr>
        <w:spacing w:after="225" w:line="240" w:lineRule="auto"/>
        <w:rPr>
          <w:ins w:id="56" w:author="Unknown"/>
          <w:rFonts w:ascii="Times New Roman" w:eastAsia="Times New Roman" w:hAnsi="Times New Roman" w:cs="Times New Roman"/>
          <w:sz w:val="24"/>
          <w:szCs w:val="24"/>
        </w:rPr>
      </w:pPr>
      <w:ins w:id="57" w:author="Unknown">
        <w:r w:rsidRPr="00C25EF4">
          <w:rPr>
            <w:rFonts w:ascii="Times New Roman" w:eastAsia="Times New Roman" w:hAnsi="Times New Roman" w:cs="Times New Roman"/>
            <w:b/>
            <w:bCs/>
            <w:sz w:val="24"/>
            <w:szCs w:val="24"/>
          </w:rPr>
          <w:t>             thenbiggest_dimension = height</w:t>
        </w:r>
      </w:ins>
    </w:p>
    <w:p w:rsidR="00C25EF4" w:rsidRPr="00C25EF4" w:rsidRDefault="00C25EF4" w:rsidP="00C25EF4">
      <w:pPr>
        <w:spacing w:after="225" w:line="240" w:lineRule="auto"/>
        <w:rPr>
          <w:ins w:id="58" w:author="Unknown"/>
          <w:rFonts w:ascii="Times New Roman" w:eastAsia="Times New Roman" w:hAnsi="Times New Roman" w:cs="Times New Roman"/>
          <w:sz w:val="24"/>
          <w:szCs w:val="24"/>
        </w:rPr>
      </w:pPr>
      <w:ins w:id="59" w:author="Unknown">
        <w:r w:rsidRPr="00C25EF4">
          <w:rPr>
            <w:rFonts w:ascii="Times New Roman" w:eastAsia="Times New Roman" w:hAnsi="Times New Roman" w:cs="Times New Roman"/>
            <w:b/>
            <w:bCs/>
            <w:sz w:val="24"/>
            <w:szCs w:val="24"/>
          </w:rPr>
          <w:t>     end_if</w:t>
        </w:r>
      </w:ins>
    </w:p>
    <w:p w:rsidR="00C25EF4" w:rsidRPr="00C25EF4" w:rsidRDefault="00C25EF4" w:rsidP="00C25EF4">
      <w:pPr>
        <w:spacing w:after="225" w:line="240" w:lineRule="auto"/>
        <w:rPr>
          <w:ins w:id="60" w:author="Unknown"/>
          <w:rFonts w:ascii="Times New Roman" w:eastAsia="Times New Roman" w:hAnsi="Times New Roman" w:cs="Times New Roman"/>
          <w:sz w:val="24"/>
          <w:szCs w:val="24"/>
        </w:rPr>
      </w:pPr>
      <w:ins w:id="61" w:author="Unknown">
        <w:r w:rsidRPr="00C25EF4">
          <w:rPr>
            <w:rFonts w:ascii="Times New Roman" w:eastAsia="Times New Roman" w:hAnsi="Times New Roman" w:cs="Times New Roman"/>
            <w:b/>
            <w:bCs/>
            <w:sz w:val="24"/>
            <w:szCs w:val="24"/>
          </w:rPr>
          <w:t>elsebiggest_dimension = length  </w:t>
        </w:r>
      </w:ins>
    </w:p>
    <w:p w:rsidR="00C25EF4" w:rsidRPr="00C25EF4" w:rsidRDefault="00C25EF4" w:rsidP="00C25EF4">
      <w:pPr>
        <w:spacing w:after="225" w:line="240" w:lineRule="auto"/>
        <w:rPr>
          <w:ins w:id="62" w:author="Unknown"/>
          <w:rFonts w:ascii="Times New Roman" w:eastAsia="Times New Roman" w:hAnsi="Times New Roman" w:cs="Times New Roman"/>
          <w:sz w:val="24"/>
          <w:szCs w:val="24"/>
        </w:rPr>
      </w:pPr>
      <w:ins w:id="63" w:author="Unknown">
        <w:r w:rsidRPr="00C25EF4">
          <w:rPr>
            <w:rFonts w:ascii="Times New Roman" w:eastAsia="Times New Roman" w:hAnsi="Times New Roman" w:cs="Times New Roman"/>
            <w:b/>
            <w:bCs/>
            <w:sz w:val="24"/>
            <w:szCs w:val="24"/>
          </w:rPr>
          <w:t>            if height &gt; length </w:t>
        </w:r>
      </w:ins>
    </w:p>
    <w:p w:rsidR="00C25EF4" w:rsidRPr="00C25EF4" w:rsidRDefault="00C25EF4" w:rsidP="00C25EF4">
      <w:pPr>
        <w:spacing w:after="225" w:line="240" w:lineRule="auto"/>
        <w:rPr>
          <w:ins w:id="64" w:author="Unknown"/>
          <w:rFonts w:ascii="Times New Roman" w:eastAsia="Times New Roman" w:hAnsi="Times New Roman" w:cs="Times New Roman"/>
          <w:sz w:val="24"/>
          <w:szCs w:val="24"/>
        </w:rPr>
      </w:pPr>
      <w:ins w:id="65" w:author="Unknown">
        <w:r w:rsidRPr="00C25EF4">
          <w:rPr>
            <w:rFonts w:ascii="Times New Roman" w:eastAsia="Times New Roman" w:hAnsi="Times New Roman" w:cs="Times New Roman"/>
            <w:b/>
            <w:bCs/>
            <w:sz w:val="24"/>
            <w:szCs w:val="24"/>
          </w:rPr>
          <w:t>                thenbiggest_dimension = height</w:t>
        </w:r>
      </w:ins>
    </w:p>
    <w:p w:rsidR="00C25EF4" w:rsidRPr="00C25EF4" w:rsidRDefault="00C25EF4" w:rsidP="00C25EF4">
      <w:pPr>
        <w:spacing w:after="225" w:line="240" w:lineRule="auto"/>
        <w:rPr>
          <w:ins w:id="66" w:author="Unknown"/>
          <w:rFonts w:ascii="Times New Roman" w:eastAsia="Times New Roman" w:hAnsi="Times New Roman" w:cs="Times New Roman"/>
          <w:sz w:val="24"/>
          <w:szCs w:val="24"/>
        </w:rPr>
      </w:pPr>
      <w:ins w:id="67" w:author="Unknown">
        <w:r w:rsidRPr="00C25EF4">
          <w:rPr>
            <w:rFonts w:ascii="Times New Roman" w:eastAsia="Times New Roman" w:hAnsi="Times New Roman" w:cs="Times New Roman"/>
            <w:b/>
            <w:bCs/>
            <w:sz w:val="24"/>
            <w:szCs w:val="24"/>
          </w:rPr>
          <w:t>          end_if</w:t>
        </w:r>
      </w:ins>
    </w:p>
    <w:p w:rsidR="00C25EF4" w:rsidRPr="00C25EF4" w:rsidRDefault="00C25EF4" w:rsidP="00C25EF4">
      <w:pPr>
        <w:spacing w:after="225" w:line="240" w:lineRule="auto"/>
        <w:rPr>
          <w:ins w:id="68" w:author="Unknown"/>
          <w:rFonts w:ascii="Times New Roman" w:eastAsia="Times New Roman" w:hAnsi="Times New Roman" w:cs="Times New Roman"/>
          <w:sz w:val="24"/>
          <w:szCs w:val="24"/>
        </w:rPr>
      </w:pPr>
      <w:ins w:id="69" w:author="Unknown">
        <w:r w:rsidRPr="00C25EF4">
          <w:rPr>
            <w:rFonts w:ascii="Times New Roman" w:eastAsia="Times New Roman" w:hAnsi="Times New Roman" w:cs="Times New Roman"/>
            <w:b/>
            <w:bCs/>
            <w:sz w:val="24"/>
            <w:szCs w:val="24"/>
          </w:rPr>
          <w:t>end_if</w:t>
        </w:r>
      </w:ins>
    </w:p>
    <w:p w:rsidR="00C25EF4" w:rsidRPr="00C25EF4" w:rsidRDefault="00C25EF4" w:rsidP="00C25EF4">
      <w:pPr>
        <w:spacing w:after="225" w:line="240" w:lineRule="auto"/>
        <w:rPr>
          <w:ins w:id="70" w:author="Unknown"/>
          <w:rFonts w:ascii="Times New Roman" w:eastAsia="Times New Roman" w:hAnsi="Times New Roman" w:cs="Times New Roman"/>
          <w:sz w:val="24"/>
          <w:szCs w:val="24"/>
        </w:rPr>
      </w:pPr>
      <w:ins w:id="71" w:author="Unknown">
        <w:r w:rsidRPr="00C25EF4">
          <w:rPr>
            <w:rFonts w:ascii="Times New Roman" w:eastAsia="Times New Roman" w:hAnsi="Times New Roman" w:cs="Times New Roman"/>
            <w:sz w:val="24"/>
            <w:szCs w:val="24"/>
          </w:rPr>
          <w:t>4</w:t>
        </w:r>
      </w:ins>
    </w:p>
    <w:p w:rsidR="00C25EF4" w:rsidRPr="00C25EF4" w:rsidRDefault="00C25EF4" w:rsidP="00C25EF4">
      <w:pPr>
        <w:spacing w:after="225" w:line="240" w:lineRule="auto"/>
        <w:rPr>
          <w:ins w:id="72" w:author="Unknown"/>
          <w:rFonts w:ascii="Times New Roman" w:eastAsia="Times New Roman" w:hAnsi="Times New Roman" w:cs="Times New Roman"/>
          <w:sz w:val="24"/>
          <w:szCs w:val="24"/>
        </w:rPr>
      </w:pPr>
      <w:ins w:id="73" w:author="Unknown">
        <w:r w:rsidRPr="00C25EF4">
          <w:rPr>
            <w:rFonts w:ascii="Times New Roman" w:eastAsia="Times New Roman" w:hAnsi="Times New Roman" w:cs="Times New Roman"/>
            <w:b/>
            <w:bCs/>
            <w:sz w:val="24"/>
            <w:szCs w:val="24"/>
          </w:rPr>
          <w:t>14. You have designed test cases to provide 100% statement and 100% decision coverage for the following fragment of code. if width &gt; length then biggest_dimension = width else biggest_dimension = length end_if The following has been added to the bottom of the code fragment above. print "Biggest dimension is " &amp;biggest_dimensionprint "Width: " &amp; width print "Length: " &amp; length How many more test cases are required?</w:t>
        </w:r>
      </w:ins>
    </w:p>
    <w:p w:rsidR="00C25EF4" w:rsidRPr="00C25EF4" w:rsidRDefault="00C25EF4" w:rsidP="00C25EF4">
      <w:pPr>
        <w:spacing w:after="225" w:line="240" w:lineRule="auto"/>
        <w:rPr>
          <w:ins w:id="74" w:author="Unknown"/>
          <w:rFonts w:ascii="Times New Roman" w:eastAsia="Times New Roman" w:hAnsi="Times New Roman" w:cs="Times New Roman"/>
          <w:sz w:val="24"/>
          <w:szCs w:val="24"/>
        </w:rPr>
      </w:pPr>
      <w:ins w:id="75" w:author="Unknown">
        <w:r w:rsidRPr="00C25EF4">
          <w:rPr>
            <w:rFonts w:ascii="Times New Roman" w:eastAsia="Times New Roman" w:hAnsi="Times New Roman" w:cs="Times New Roman"/>
            <w:sz w:val="24"/>
            <w:szCs w:val="24"/>
          </w:rPr>
          <w:t>None, existing test cases can be used.</w:t>
        </w:r>
      </w:ins>
    </w:p>
    <w:p w:rsidR="00C25EF4" w:rsidRPr="00C25EF4" w:rsidRDefault="00C25EF4" w:rsidP="00C25EF4">
      <w:pPr>
        <w:spacing w:after="225" w:line="240" w:lineRule="auto"/>
        <w:rPr>
          <w:ins w:id="76" w:author="Unknown"/>
          <w:rFonts w:ascii="Times New Roman" w:eastAsia="Times New Roman" w:hAnsi="Times New Roman" w:cs="Times New Roman"/>
          <w:sz w:val="24"/>
          <w:szCs w:val="24"/>
        </w:rPr>
      </w:pPr>
      <w:ins w:id="77" w:author="Unknown">
        <w:r w:rsidRPr="00C25EF4">
          <w:rPr>
            <w:rFonts w:ascii="Times New Roman" w:eastAsia="Times New Roman" w:hAnsi="Times New Roman" w:cs="Times New Roman"/>
            <w:b/>
            <w:bCs/>
            <w:sz w:val="24"/>
            <w:szCs w:val="24"/>
          </w:rPr>
          <w:t>15. Rapid Application Development?</w:t>
        </w:r>
      </w:ins>
    </w:p>
    <w:p w:rsidR="00C25EF4" w:rsidRPr="00C25EF4" w:rsidRDefault="00C25EF4" w:rsidP="00C25EF4">
      <w:pPr>
        <w:spacing w:after="225" w:line="240" w:lineRule="auto"/>
        <w:rPr>
          <w:ins w:id="78" w:author="Unknown"/>
          <w:rFonts w:ascii="Times New Roman" w:eastAsia="Times New Roman" w:hAnsi="Times New Roman" w:cs="Times New Roman"/>
          <w:sz w:val="24"/>
          <w:szCs w:val="24"/>
        </w:rPr>
      </w:pPr>
      <w:ins w:id="79" w:author="Unknown">
        <w:r w:rsidRPr="00C25EF4">
          <w:rPr>
            <w:rFonts w:ascii="Times New Roman" w:eastAsia="Times New Roman" w:hAnsi="Times New Roman" w:cs="Times New Roman"/>
            <w:sz w:val="24"/>
            <w:szCs w:val="24"/>
          </w:rPr>
          <w:lastRenderedPageBreak/>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ins>
    </w:p>
    <w:p w:rsidR="00C25EF4" w:rsidRPr="00C25EF4" w:rsidRDefault="00C25EF4" w:rsidP="00C25EF4">
      <w:pPr>
        <w:spacing w:after="225" w:line="240" w:lineRule="auto"/>
        <w:rPr>
          <w:ins w:id="80" w:author="Unknown"/>
          <w:rFonts w:ascii="Times New Roman" w:eastAsia="Times New Roman" w:hAnsi="Times New Roman" w:cs="Times New Roman"/>
          <w:sz w:val="24"/>
          <w:szCs w:val="24"/>
        </w:rPr>
      </w:pPr>
      <w:ins w:id="81" w:author="Unknown">
        <w:r w:rsidRPr="00C25EF4">
          <w:rPr>
            <w:rFonts w:ascii="Times New Roman" w:eastAsia="Times New Roman" w:hAnsi="Times New Roman" w:cs="Times New Roman"/>
            <w:b/>
            <w:bCs/>
            <w:sz w:val="24"/>
            <w:szCs w:val="24"/>
          </w:rPr>
          <w:t>16. What is the difference between Testing Techniques and Testing Tools?</w:t>
        </w:r>
      </w:ins>
    </w:p>
    <w:p w:rsidR="00C25EF4" w:rsidRPr="00C25EF4" w:rsidRDefault="00C25EF4" w:rsidP="00C25EF4">
      <w:pPr>
        <w:spacing w:after="225" w:line="240" w:lineRule="auto"/>
        <w:rPr>
          <w:ins w:id="82" w:author="Unknown"/>
          <w:rFonts w:ascii="Times New Roman" w:eastAsia="Times New Roman" w:hAnsi="Times New Roman" w:cs="Times New Roman"/>
          <w:sz w:val="24"/>
          <w:szCs w:val="24"/>
        </w:rPr>
      </w:pPr>
      <w:ins w:id="83" w:author="Unknown">
        <w:r w:rsidRPr="00C25EF4">
          <w:rPr>
            <w:rFonts w:ascii="Times New Roman" w:eastAsia="Times New Roman" w:hAnsi="Times New Roman" w:cs="Times New Roman"/>
            <w:sz w:val="24"/>
            <w:szCs w:val="24"/>
          </w:rPr>
          <w:t>Testing technique: – Is a process for ensuring that some aspects of the application system or unit functions properly there may be few techniques but many tools.</w:t>
        </w:r>
      </w:ins>
    </w:p>
    <w:p w:rsidR="00C25EF4" w:rsidRPr="00C25EF4" w:rsidRDefault="00C25EF4" w:rsidP="00C25EF4">
      <w:pPr>
        <w:spacing w:after="225" w:line="240" w:lineRule="auto"/>
        <w:rPr>
          <w:ins w:id="84" w:author="Unknown"/>
          <w:rFonts w:ascii="Times New Roman" w:eastAsia="Times New Roman" w:hAnsi="Times New Roman" w:cs="Times New Roman"/>
          <w:sz w:val="24"/>
          <w:szCs w:val="24"/>
        </w:rPr>
      </w:pPr>
      <w:ins w:id="85" w:author="Unknown">
        <w:r w:rsidRPr="00C25EF4">
          <w:rPr>
            <w:rFonts w:ascii="Times New Roman" w:eastAsia="Times New Roman" w:hAnsi="Times New Roman" w:cs="Times New Roman"/>
            <w:sz w:val="24"/>
            <w:szCs w:val="24"/>
          </w:rPr>
          <w:t>Testing Tools: – Is a vehicle for performing a test process. The tool is a resource to the tester, but itself is insufficient to conduct testing</w:t>
        </w:r>
      </w:ins>
    </w:p>
    <w:p w:rsidR="00C25EF4" w:rsidRPr="00C25EF4" w:rsidRDefault="00C25EF4" w:rsidP="00C25EF4">
      <w:pPr>
        <w:spacing w:after="225" w:line="240" w:lineRule="auto"/>
        <w:rPr>
          <w:ins w:id="86" w:author="Unknown"/>
          <w:rFonts w:ascii="Times New Roman" w:eastAsia="Times New Roman" w:hAnsi="Times New Roman" w:cs="Times New Roman"/>
          <w:sz w:val="24"/>
          <w:szCs w:val="24"/>
        </w:rPr>
      </w:pPr>
      <w:ins w:id="87" w:author="Unknown">
        <w:r w:rsidRPr="00C25EF4">
          <w:rPr>
            <w:rFonts w:ascii="Times New Roman" w:eastAsia="Times New Roman" w:hAnsi="Times New Roman" w:cs="Times New Roman"/>
            <w:sz w:val="24"/>
            <w:szCs w:val="24"/>
          </w:rPr>
          <w:t>Learn More About Testing Tools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"http://www.guru99.com/testing-tools.html"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here</w:t>
        </w:r>
        <w:r w:rsidRPr="00C25EF4">
          <w:rPr>
            <w:rFonts w:ascii="Times New Roman" w:eastAsia="Times New Roman" w:hAnsi="Times New Roman" w:cs="Times New Roman"/>
            <w:sz w:val="24"/>
            <w:szCs w:val="24"/>
          </w:rPr>
          <w:fldChar w:fldCharType="end"/>
        </w:r>
      </w:ins>
    </w:p>
    <w:p w:rsidR="00C25EF4" w:rsidRPr="00C25EF4" w:rsidRDefault="00C25EF4" w:rsidP="00C25EF4">
      <w:pPr>
        <w:spacing w:after="225" w:line="240" w:lineRule="auto"/>
        <w:rPr>
          <w:ins w:id="88" w:author="Unknown"/>
          <w:rFonts w:ascii="Times New Roman" w:eastAsia="Times New Roman" w:hAnsi="Times New Roman" w:cs="Times New Roman"/>
          <w:sz w:val="24"/>
          <w:szCs w:val="24"/>
        </w:rPr>
      </w:pPr>
      <w:ins w:id="89" w:author="Unknown">
        <w:r w:rsidRPr="00C25EF4">
          <w:rPr>
            <w:rFonts w:ascii="Times New Roman" w:eastAsia="Times New Roman" w:hAnsi="Times New Roman" w:cs="Times New Roman"/>
            <w:b/>
            <w:bCs/>
            <w:sz w:val="24"/>
            <w:szCs w:val="24"/>
          </w:rPr>
          <w:t>17. We use the output of the requirement analysis, the requirement specification as the input for writing …</w:t>
        </w:r>
      </w:ins>
    </w:p>
    <w:p w:rsidR="00C25EF4" w:rsidRPr="00C25EF4" w:rsidRDefault="00C25EF4" w:rsidP="00C25EF4">
      <w:pPr>
        <w:spacing w:after="225" w:line="240" w:lineRule="auto"/>
        <w:rPr>
          <w:ins w:id="90" w:author="Unknown"/>
          <w:rFonts w:ascii="Times New Roman" w:eastAsia="Times New Roman" w:hAnsi="Times New Roman" w:cs="Times New Roman"/>
          <w:sz w:val="24"/>
          <w:szCs w:val="24"/>
        </w:rPr>
      </w:pPr>
      <w:ins w:id="91" w:author="Unknown">
        <w:r w:rsidRPr="00C25EF4">
          <w:rPr>
            <w:rFonts w:ascii="Times New Roman" w:eastAsia="Times New Roman" w:hAnsi="Times New Roman" w:cs="Times New Roman"/>
            <w:sz w:val="24"/>
            <w:szCs w:val="24"/>
          </w:rPr>
          <w:t>User Acceptance Test Cases</w:t>
        </w:r>
      </w:ins>
    </w:p>
    <w:p w:rsidR="00C25EF4" w:rsidRPr="00C25EF4" w:rsidRDefault="00C25EF4" w:rsidP="00C25EF4">
      <w:pPr>
        <w:spacing w:after="225" w:line="240" w:lineRule="auto"/>
        <w:rPr>
          <w:ins w:id="92" w:author="Unknown"/>
          <w:rFonts w:ascii="Times New Roman" w:eastAsia="Times New Roman" w:hAnsi="Times New Roman" w:cs="Times New Roman"/>
          <w:sz w:val="24"/>
          <w:szCs w:val="24"/>
        </w:rPr>
      </w:pPr>
      <w:ins w:id="93" w:author="Unknown">
        <w:r w:rsidRPr="00C25EF4">
          <w:rPr>
            <w:rFonts w:ascii="Times New Roman" w:eastAsia="Times New Roman" w:hAnsi="Times New Roman" w:cs="Times New Roman"/>
            <w:b/>
            <w:bCs/>
            <w:sz w:val="24"/>
            <w:szCs w:val="24"/>
          </w:rPr>
          <w:t>18. Repeated Testing of an already tested program, after modification, to discover any defects introduced or uncovered as a result of the changes in the software being tested or in another related or unrelated software component:</w:t>
        </w:r>
      </w:ins>
    </w:p>
    <w:p w:rsidR="00C25EF4" w:rsidRPr="00C25EF4" w:rsidRDefault="00C25EF4" w:rsidP="00C25EF4">
      <w:pPr>
        <w:spacing w:after="225" w:line="240" w:lineRule="auto"/>
        <w:rPr>
          <w:ins w:id="94" w:author="Unknown"/>
          <w:rFonts w:ascii="Times New Roman" w:eastAsia="Times New Roman" w:hAnsi="Times New Roman" w:cs="Times New Roman"/>
          <w:sz w:val="24"/>
          <w:szCs w:val="24"/>
        </w:rPr>
      </w:pPr>
      <w:ins w:id="95" w:author="Unknown">
        <w:r w:rsidRPr="00C25EF4">
          <w:rPr>
            <w:rFonts w:ascii="Times New Roman" w:eastAsia="Times New Roman" w:hAnsi="Times New Roman" w:cs="Times New Roman"/>
            <w:sz w:val="24"/>
            <w:szCs w:val="24"/>
          </w:rPr>
          <w:t>Regression Testing</w:t>
        </w:r>
      </w:ins>
    </w:p>
    <w:p w:rsidR="00C25EF4" w:rsidRPr="00C25EF4" w:rsidRDefault="00C25EF4" w:rsidP="00C25EF4">
      <w:pPr>
        <w:spacing w:after="225" w:line="240" w:lineRule="auto"/>
        <w:rPr>
          <w:ins w:id="96" w:author="Unknown"/>
          <w:rFonts w:ascii="Times New Roman" w:eastAsia="Times New Roman" w:hAnsi="Times New Roman" w:cs="Times New Roman"/>
          <w:sz w:val="24"/>
          <w:szCs w:val="24"/>
        </w:rPr>
      </w:pPr>
      <w:ins w:id="97" w:author="Unknown">
        <w:r w:rsidRPr="00C25EF4">
          <w:rPr>
            <w:rFonts w:ascii="Times New Roman" w:eastAsia="Times New Roman" w:hAnsi="Times New Roman" w:cs="Times New Roman"/>
            <w:b/>
            <w:bCs/>
            <w:sz w:val="24"/>
            <w:szCs w:val="24"/>
          </w:rPr>
          <w:t>19. What is component testing?</w:t>
        </w:r>
      </w:ins>
    </w:p>
    <w:p w:rsidR="00C25EF4" w:rsidRPr="00C25EF4" w:rsidRDefault="00C25EF4" w:rsidP="00C25EF4">
      <w:pPr>
        <w:spacing w:after="225" w:line="240" w:lineRule="auto"/>
        <w:rPr>
          <w:ins w:id="98" w:author="Unknown"/>
          <w:rFonts w:ascii="Times New Roman" w:eastAsia="Times New Roman" w:hAnsi="Times New Roman" w:cs="Times New Roman"/>
          <w:sz w:val="24"/>
          <w:szCs w:val="24"/>
        </w:rPr>
      </w:pPr>
      <w:ins w:id="99" w:author="Unknown">
        <w:r w:rsidRPr="00C25EF4">
          <w:rPr>
            <w:rFonts w:ascii="Times New Roman" w:eastAsia="Times New Roman" w:hAnsi="Times New Roman" w:cs="Times New Roman"/>
            <w:sz w:val="24"/>
            <w:szCs w:val="24"/>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ins>
    </w:p>
    <w:p w:rsidR="00C25EF4" w:rsidRPr="00C25EF4" w:rsidRDefault="00C25EF4" w:rsidP="00C25EF4">
      <w:pPr>
        <w:spacing w:after="225" w:line="240" w:lineRule="auto"/>
        <w:rPr>
          <w:ins w:id="100" w:author="Unknown"/>
          <w:rFonts w:ascii="Times New Roman" w:eastAsia="Times New Roman" w:hAnsi="Times New Roman" w:cs="Times New Roman"/>
          <w:sz w:val="24"/>
          <w:szCs w:val="24"/>
        </w:rPr>
      </w:pPr>
      <w:ins w:id="101" w:author="Unknown">
        <w:r w:rsidRPr="00C25EF4">
          <w:rPr>
            <w:rFonts w:ascii="Times New Roman" w:eastAsia="Times New Roman" w:hAnsi="Times New Roman" w:cs="Times New Roman"/>
            <w:sz w:val="24"/>
            <w:szCs w:val="24"/>
          </w:rPr>
          <w:t>Here is an awesome video on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"http://www.guru99.com/unit-testing-guide.html"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Unit Testing</w:t>
        </w:r>
        <w:r w:rsidRPr="00C25EF4">
          <w:rPr>
            <w:rFonts w:ascii="Times New Roman" w:eastAsia="Times New Roman" w:hAnsi="Times New Roman" w:cs="Times New Roman"/>
            <w:sz w:val="24"/>
            <w:szCs w:val="24"/>
          </w:rPr>
          <w:fldChar w:fldCharType="end"/>
        </w:r>
      </w:ins>
    </w:p>
    <w:p w:rsidR="00C25EF4" w:rsidRPr="00C25EF4" w:rsidRDefault="00C25EF4" w:rsidP="00C25EF4">
      <w:pPr>
        <w:spacing w:after="225" w:line="240" w:lineRule="auto"/>
        <w:rPr>
          <w:ins w:id="102" w:author="Unknown"/>
          <w:rFonts w:ascii="Times New Roman" w:eastAsia="Times New Roman" w:hAnsi="Times New Roman" w:cs="Times New Roman"/>
          <w:sz w:val="24"/>
          <w:szCs w:val="24"/>
        </w:rPr>
      </w:pPr>
      <w:ins w:id="103" w:author="Unknown">
        <w:r w:rsidRPr="00C25EF4">
          <w:rPr>
            <w:rFonts w:ascii="Times New Roman" w:eastAsia="Times New Roman" w:hAnsi="Times New Roman" w:cs="Times New Roman"/>
            <w:b/>
            <w:bCs/>
            <w:sz w:val="24"/>
            <w:szCs w:val="24"/>
          </w:rPr>
          <w:t>20. What is functional system testing?</w:t>
        </w:r>
      </w:ins>
    </w:p>
    <w:p w:rsidR="00C25EF4" w:rsidRPr="00C25EF4" w:rsidRDefault="00C25EF4" w:rsidP="00C25EF4">
      <w:pPr>
        <w:spacing w:after="225" w:line="240" w:lineRule="auto"/>
        <w:rPr>
          <w:ins w:id="104" w:author="Unknown"/>
          <w:rFonts w:ascii="Times New Roman" w:eastAsia="Times New Roman" w:hAnsi="Times New Roman" w:cs="Times New Roman"/>
          <w:sz w:val="24"/>
          <w:szCs w:val="24"/>
        </w:rPr>
      </w:pPr>
      <w:ins w:id="105" w:author="Unknown">
        <w:r w:rsidRPr="00C25EF4">
          <w:rPr>
            <w:rFonts w:ascii="Times New Roman" w:eastAsia="Times New Roman" w:hAnsi="Times New Roman" w:cs="Times New Roman"/>
            <w:sz w:val="24"/>
            <w:szCs w:val="24"/>
          </w:rPr>
          <w:t>Testing the end to end functionality of the system as a whole is defined as a functional system testing.</w:t>
        </w:r>
      </w:ins>
    </w:p>
    <w:p w:rsidR="00C25EF4" w:rsidRPr="00C25EF4" w:rsidRDefault="00C25EF4" w:rsidP="00C25EF4">
      <w:pPr>
        <w:spacing w:after="225" w:line="240" w:lineRule="auto"/>
        <w:rPr>
          <w:ins w:id="106" w:author="Unknown"/>
          <w:rFonts w:ascii="Times New Roman" w:eastAsia="Times New Roman" w:hAnsi="Times New Roman" w:cs="Times New Roman"/>
          <w:sz w:val="24"/>
          <w:szCs w:val="24"/>
        </w:rPr>
      </w:pPr>
      <w:ins w:id="107" w:author="Unknown">
        <w:r w:rsidRPr="00C25EF4">
          <w:rPr>
            <w:rFonts w:ascii="Times New Roman" w:eastAsia="Times New Roman" w:hAnsi="Times New Roman" w:cs="Times New Roman"/>
            <w:b/>
            <w:bCs/>
            <w:sz w:val="24"/>
            <w:szCs w:val="24"/>
          </w:rPr>
          <w:t>21. What are the benefits of Independent Testing?</w:t>
        </w:r>
      </w:ins>
    </w:p>
    <w:p w:rsidR="00C25EF4" w:rsidRPr="00C25EF4" w:rsidRDefault="00C25EF4" w:rsidP="00C25EF4">
      <w:pPr>
        <w:spacing w:after="225" w:line="240" w:lineRule="auto"/>
        <w:rPr>
          <w:ins w:id="108" w:author="Unknown"/>
          <w:rFonts w:ascii="Times New Roman" w:eastAsia="Times New Roman" w:hAnsi="Times New Roman" w:cs="Times New Roman"/>
          <w:sz w:val="24"/>
          <w:szCs w:val="24"/>
        </w:rPr>
      </w:pPr>
      <w:ins w:id="109" w:author="Unknown">
        <w:r w:rsidRPr="00C25EF4">
          <w:rPr>
            <w:rFonts w:ascii="Times New Roman" w:eastAsia="Times New Roman" w:hAnsi="Times New Roman" w:cs="Times New Roman"/>
            <w:sz w:val="24"/>
            <w:szCs w:val="24"/>
          </w:rPr>
          <w:lastRenderedPageBreak/>
          <w:t>Independent testers are unbiased and identify different defects at the same time.</w:t>
        </w:r>
      </w:ins>
    </w:p>
    <w:p w:rsidR="00C25EF4" w:rsidRPr="00C25EF4" w:rsidRDefault="00C25EF4" w:rsidP="00C25EF4">
      <w:pPr>
        <w:spacing w:after="225" w:line="240" w:lineRule="auto"/>
        <w:rPr>
          <w:ins w:id="110" w:author="Unknown"/>
          <w:rFonts w:ascii="Times New Roman" w:eastAsia="Times New Roman" w:hAnsi="Times New Roman" w:cs="Times New Roman"/>
          <w:sz w:val="24"/>
          <w:szCs w:val="24"/>
        </w:rPr>
      </w:pPr>
      <w:ins w:id="111" w:author="Unknown">
        <w:r w:rsidRPr="00C25EF4">
          <w:rPr>
            <w:rFonts w:ascii="Times New Roman" w:eastAsia="Times New Roman" w:hAnsi="Times New Roman" w:cs="Times New Roman"/>
            <w:b/>
            <w:bCs/>
            <w:sz w:val="24"/>
            <w:szCs w:val="24"/>
          </w:rPr>
          <w:t>22. In a REACTIVE approach to testing when would you expect the bulk of the test design work to be begun?</w:t>
        </w:r>
      </w:ins>
    </w:p>
    <w:p w:rsidR="00C25EF4" w:rsidRPr="00C25EF4" w:rsidRDefault="00C25EF4" w:rsidP="00C25EF4">
      <w:pPr>
        <w:spacing w:after="225" w:line="240" w:lineRule="auto"/>
        <w:rPr>
          <w:ins w:id="112" w:author="Unknown"/>
          <w:rFonts w:ascii="Times New Roman" w:eastAsia="Times New Roman" w:hAnsi="Times New Roman" w:cs="Times New Roman"/>
          <w:sz w:val="24"/>
          <w:szCs w:val="24"/>
        </w:rPr>
      </w:pPr>
      <w:ins w:id="113" w:author="Unknown">
        <w:r w:rsidRPr="00C25EF4">
          <w:rPr>
            <w:rFonts w:ascii="Times New Roman" w:eastAsia="Times New Roman" w:hAnsi="Times New Roman" w:cs="Times New Roman"/>
            <w:sz w:val="24"/>
            <w:szCs w:val="24"/>
          </w:rPr>
          <w:t>The bulk of the test design work begun after the software or system has been produced.</w:t>
        </w:r>
      </w:ins>
    </w:p>
    <w:p w:rsidR="00C25EF4" w:rsidRPr="00C25EF4" w:rsidRDefault="00C25EF4" w:rsidP="00C25EF4">
      <w:pPr>
        <w:spacing w:after="225" w:line="240" w:lineRule="auto"/>
        <w:rPr>
          <w:ins w:id="114" w:author="Unknown"/>
          <w:rFonts w:ascii="Times New Roman" w:eastAsia="Times New Roman" w:hAnsi="Times New Roman" w:cs="Times New Roman"/>
          <w:sz w:val="24"/>
          <w:szCs w:val="24"/>
        </w:rPr>
      </w:pPr>
      <w:ins w:id="115" w:author="Unknown">
        <w:r w:rsidRPr="00C25EF4">
          <w:rPr>
            <w:rFonts w:ascii="Times New Roman" w:eastAsia="Times New Roman" w:hAnsi="Times New Roman" w:cs="Times New Roman"/>
            <w:b/>
            <w:bCs/>
            <w:sz w:val="24"/>
            <w:szCs w:val="24"/>
          </w:rPr>
          <w:t>23. What are the different Methodologies in Agile Development Model?</w:t>
        </w:r>
      </w:ins>
    </w:p>
    <w:p w:rsidR="00C25EF4" w:rsidRPr="00C25EF4" w:rsidRDefault="00C25EF4" w:rsidP="00C25EF4">
      <w:pPr>
        <w:spacing w:after="225" w:line="240" w:lineRule="auto"/>
        <w:rPr>
          <w:ins w:id="116" w:author="Unknown"/>
          <w:rFonts w:ascii="Times New Roman" w:eastAsia="Times New Roman" w:hAnsi="Times New Roman" w:cs="Times New Roman"/>
          <w:sz w:val="24"/>
          <w:szCs w:val="24"/>
        </w:rPr>
      </w:pPr>
      <w:ins w:id="117" w:author="Unknown">
        <w:r w:rsidRPr="00C25EF4">
          <w:rPr>
            <w:rFonts w:ascii="Times New Roman" w:eastAsia="Times New Roman" w:hAnsi="Times New Roman" w:cs="Times New Roman"/>
            <w:sz w:val="24"/>
            <w:szCs w:val="24"/>
          </w:rPr>
          <w:t>There are currently seven different agile methodologies that I am aware of:</w:t>
        </w:r>
      </w:ins>
    </w:p>
    <w:p w:rsidR="00C25EF4" w:rsidRPr="00C25EF4" w:rsidRDefault="00C25EF4" w:rsidP="00C25EF4">
      <w:pPr>
        <w:numPr>
          <w:ilvl w:val="0"/>
          <w:numId w:val="2"/>
        </w:numPr>
        <w:spacing w:before="100" w:beforeAutospacing="1" w:after="100" w:afterAutospacing="1" w:line="360" w:lineRule="atLeast"/>
        <w:ind w:left="450"/>
        <w:rPr>
          <w:ins w:id="118" w:author="Unknown"/>
          <w:rFonts w:ascii="Times New Roman" w:eastAsia="Times New Roman" w:hAnsi="Times New Roman" w:cs="Times New Roman"/>
          <w:sz w:val="24"/>
          <w:szCs w:val="24"/>
        </w:rPr>
      </w:pPr>
      <w:ins w:id="119" w:author="Unknown">
        <w:r w:rsidRPr="00C25EF4">
          <w:rPr>
            <w:rFonts w:ascii="Times New Roman" w:eastAsia="Times New Roman" w:hAnsi="Times New Roman" w:cs="Times New Roman"/>
            <w:sz w:val="24"/>
            <w:szCs w:val="24"/>
          </w:rPr>
          <w:t>Extreme Programming (XP)</w:t>
        </w:r>
      </w:ins>
    </w:p>
    <w:p w:rsidR="00C25EF4" w:rsidRPr="00C25EF4" w:rsidRDefault="00C25EF4" w:rsidP="00C25EF4">
      <w:pPr>
        <w:numPr>
          <w:ilvl w:val="0"/>
          <w:numId w:val="2"/>
        </w:numPr>
        <w:spacing w:before="100" w:beforeAutospacing="1" w:after="100" w:afterAutospacing="1" w:line="360" w:lineRule="atLeast"/>
        <w:ind w:left="450"/>
        <w:rPr>
          <w:ins w:id="120" w:author="Unknown"/>
          <w:rFonts w:ascii="Times New Roman" w:eastAsia="Times New Roman" w:hAnsi="Times New Roman" w:cs="Times New Roman"/>
          <w:sz w:val="24"/>
          <w:szCs w:val="24"/>
        </w:rPr>
      </w:pPr>
      <w:ins w:id="121" w:author="Unknown">
        <w:r w:rsidRPr="00C25EF4">
          <w:rPr>
            <w:rFonts w:ascii="Times New Roman" w:eastAsia="Times New Roman" w:hAnsi="Times New Roman" w:cs="Times New Roman"/>
            <w:sz w:val="24"/>
            <w:szCs w:val="24"/>
          </w:rPr>
          <w:t>Scrum</w:t>
        </w:r>
      </w:ins>
    </w:p>
    <w:p w:rsidR="00C25EF4" w:rsidRPr="00C25EF4" w:rsidRDefault="00C25EF4" w:rsidP="00C25EF4">
      <w:pPr>
        <w:numPr>
          <w:ilvl w:val="0"/>
          <w:numId w:val="2"/>
        </w:numPr>
        <w:spacing w:before="100" w:beforeAutospacing="1" w:after="100" w:afterAutospacing="1" w:line="360" w:lineRule="atLeast"/>
        <w:ind w:left="450"/>
        <w:rPr>
          <w:ins w:id="122" w:author="Unknown"/>
          <w:rFonts w:ascii="Times New Roman" w:eastAsia="Times New Roman" w:hAnsi="Times New Roman" w:cs="Times New Roman"/>
          <w:sz w:val="24"/>
          <w:szCs w:val="24"/>
        </w:rPr>
      </w:pPr>
      <w:ins w:id="123" w:author="Unknown">
        <w:r w:rsidRPr="00C25EF4">
          <w:rPr>
            <w:rFonts w:ascii="Times New Roman" w:eastAsia="Times New Roman" w:hAnsi="Times New Roman" w:cs="Times New Roman"/>
            <w:sz w:val="24"/>
            <w:szCs w:val="24"/>
          </w:rPr>
          <w:t>Lean Software Development</w:t>
        </w:r>
      </w:ins>
    </w:p>
    <w:p w:rsidR="00C25EF4" w:rsidRPr="00C25EF4" w:rsidRDefault="00C25EF4" w:rsidP="00C25EF4">
      <w:pPr>
        <w:numPr>
          <w:ilvl w:val="0"/>
          <w:numId w:val="2"/>
        </w:numPr>
        <w:spacing w:before="100" w:beforeAutospacing="1" w:after="100" w:afterAutospacing="1" w:line="360" w:lineRule="atLeast"/>
        <w:ind w:left="450"/>
        <w:rPr>
          <w:ins w:id="124" w:author="Unknown"/>
          <w:rFonts w:ascii="Times New Roman" w:eastAsia="Times New Roman" w:hAnsi="Times New Roman" w:cs="Times New Roman"/>
          <w:sz w:val="24"/>
          <w:szCs w:val="24"/>
        </w:rPr>
      </w:pPr>
      <w:ins w:id="125" w:author="Unknown">
        <w:r w:rsidRPr="00C25EF4">
          <w:rPr>
            <w:rFonts w:ascii="Times New Roman" w:eastAsia="Times New Roman" w:hAnsi="Times New Roman" w:cs="Times New Roman"/>
            <w:sz w:val="24"/>
            <w:szCs w:val="24"/>
          </w:rPr>
          <w:t>Feature-Driven Development</w:t>
        </w:r>
      </w:ins>
    </w:p>
    <w:p w:rsidR="00C25EF4" w:rsidRPr="00C25EF4" w:rsidRDefault="00C25EF4" w:rsidP="00C25EF4">
      <w:pPr>
        <w:numPr>
          <w:ilvl w:val="0"/>
          <w:numId w:val="2"/>
        </w:numPr>
        <w:spacing w:before="100" w:beforeAutospacing="1" w:after="100" w:afterAutospacing="1" w:line="360" w:lineRule="atLeast"/>
        <w:ind w:left="450"/>
        <w:rPr>
          <w:ins w:id="126" w:author="Unknown"/>
          <w:rFonts w:ascii="Times New Roman" w:eastAsia="Times New Roman" w:hAnsi="Times New Roman" w:cs="Times New Roman"/>
          <w:sz w:val="24"/>
          <w:szCs w:val="24"/>
        </w:rPr>
      </w:pPr>
      <w:ins w:id="127" w:author="Unknown">
        <w:r w:rsidRPr="00C25EF4">
          <w:rPr>
            <w:rFonts w:ascii="Times New Roman" w:eastAsia="Times New Roman" w:hAnsi="Times New Roman" w:cs="Times New Roman"/>
            <w:sz w:val="24"/>
            <w:szCs w:val="24"/>
          </w:rPr>
          <w:t>Agile Unified Process</w:t>
        </w:r>
      </w:ins>
    </w:p>
    <w:p w:rsidR="00C25EF4" w:rsidRPr="00C25EF4" w:rsidRDefault="00C25EF4" w:rsidP="00C25EF4">
      <w:pPr>
        <w:numPr>
          <w:ilvl w:val="0"/>
          <w:numId w:val="2"/>
        </w:numPr>
        <w:spacing w:before="100" w:beforeAutospacing="1" w:after="100" w:afterAutospacing="1" w:line="360" w:lineRule="atLeast"/>
        <w:ind w:left="450"/>
        <w:rPr>
          <w:ins w:id="128" w:author="Unknown"/>
          <w:rFonts w:ascii="Times New Roman" w:eastAsia="Times New Roman" w:hAnsi="Times New Roman" w:cs="Times New Roman"/>
          <w:sz w:val="24"/>
          <w:szCs w:val="24"/>
        </w:rPr>
      </w:pPr>
      <w:ins w:id="129" w:author="Unknown">
        <w:r w:rsidRPr="00C25EF4">
          <w:rPr>
            <w:rFonts w:ascii="Times New Roman" w:eastAsia="Times New Roman" w:hAnsi="Times New Roman" w:cs="Times New Roman"/>
            <w:sz w:val="24"/>
            <w:szCs w:val="24"/>
          </w:rPr>
          <w:t>Crystal</w:t>
        </w:r>
      </w:ins>
    </w:p>
    <w:p w:rsidR="00C25EF4" w:rsidRPr="00C25EF4" w:rsidRDefault="00C25EF4" w:rsidP="00C25EF4">
      <w:pPr>
        <w:numPr>
          <w:ilvl w:val="0"/>
          <w:numId w:val="2"/>
        </w:numPr>
        <w:spacing w:before="100" w:beforeAutospacing="1" w:after="100" w:afterAutospacing="1" w:line="360" w:lineRule="atLeast"/>
        <w:ind w:left="450"/>
        <w:rPr>
          <w:ins w:id="130" w:author="Unknown"/>
          <w:rFonts w:ascii="Times New Roman" w:eastAsia="Times New Roman" w:hAnsi="Times New Roman" w:cs="Times New Roman"/>
          <w:sz w:val="24"/>
          <w:szCs w:val="24"/>
        </w:rPr>
      </w:pPr>
      <w:ins w:id="131" w:author="Unknown">
        <w:r w:rsidRPr="00C25EF4">
          <w:rPr>
            <w:rFonts w:ascii="Times New Roman" w:eastAsia="Times New Roman" w:hAnsi="Times New Roman" w:cs="Times New Roman"/>
            <w:sz w:val="24"/>
            <w:szCs w:val="24"/>
          </w:rPr>
          <w:t>Dynamic Systems Development Model (DSDM) </w:t>
        </w:r>
      </w:ins>
    </w:p>
    <w:p w:rsidR="00C25EF4" w:rsidRPr="00C25EF4" w:rsidRDefault="00C25EF4" w:rsidP="00C25EF4">
      <w:pPr>
        <w:spacing w:after="225" w:line="240" w:lineRule="auto"/>
        <w:rPr>
          <w:ins w:id="132" w:author="Unknown"/>
          <w:rFonts w:ascii="Times New Roman" w:eastAsia="Times New Roman" w:hAnsi="Times New Roman" w:cs="Times New Roman"/>
          <w:sz w:val="24"/>
          <w:szCs w:val="24"/>
        </w:rPr>
      </w:pPr>
      <w:ins w:id="133" w:author="Unknown">
        <w:r w:rsidRPr="00C25EF4">
          <w:rPr>
            <w:rFonts w:ascii="Times New Roman" w:eastAsia="Times New Roman" w:hAnsi="Times New Roman" w:cs="Times New Roman"/>
            <w:b/>
            <w:bCs/>
            <w:sz w:val="24"/>
            <w:szCs w:val="24"/>
          </w:rPr>
          <w:t>24. Which activity in the fundamental test process includes evaluation of the testability of the requirements and system?</w:t>
        </w:r>
      </w:ins>
    </w:p>
    <w:p w:rsidR="00C25EF4" w:rsidRPr="00C25EF4" w:rsidRDefault="00C25EF4" w:rsidP="00C25EF4">
      <w:pPr>
        <w:spacing w:after="225" w:line="240" w:lineRule="auto"/>
        <w:rPr>
          <w:ins w:id="134" w:author="Unknown"/>
          <w:rFonts w:ascii="Times New Roman" w:eastAsia="Times New Roman" w:hAnsi="Times New Roman" w:cs="Times New Roman"/>
          <w:sz w:val="24"/>
          <w:szCs w:val="24"/>
        </w:rPr>
      </w:pPr>
      <w:ins w:id="135" w:author="Unknown">
        <w:r w:rsidRPr="00C25EF4">
          <w:rPr>
            <w:rFonts w:ascii="Times New Roman" w:eastAsia="Times New Roman" w:hAnsi="Times New Roman" w:cs="Times New Roman"/>
            <w:sz w:val="24"/>
            <w:szCs w:val="24"/>
          </w:rPr>
          <w:t>A 'Test Analysis' and 'Design' includes evaluation of the testability of the requirements and system.</w:t>
        </w:r>
      </w:ins>
    </w:p>
    <w:p w:rsidR="00C25EF4" w:rsidRPr="00C25EF4" w:rsidRDefault="00C25EF4" w:rsidP="00C25EF4">
      <w:pPr>
        <w:spacing w:after="225" w:line="240" w:lineRule="auto"/>
        <w:rPr>
          <w:ins w:id="136" w:author="Unknown"/>
          <w:rFonts w:ascii="Times New Roman" w:eastAsia="Times New Roman" w:hAnsi="Times New Roman" w:cs="Times New Roman"/>
          <w:sz w:val="24"/>
          <w:szCs w:val="24"/>
        </w:rPr>
      </w:pPr>
      <w:ins w:id="137" w:author="Unknown">
        <w:r w:rsidRPr="00C25EF4">
          <w:rPr>
            <w:rFonts w:ascii="Times New Roman" w:eastAsia="Times New Roman" w:hAnsi="Times New Roman" w:cs="Times New Roman"/>
            <w:b/>
            <w:bCs/>
            <w:sz w:val="24"/>
            <w:szCs w:val="24"/>
          </w:rPr>
          <w:t>25. What is typically the MOST important reason to use risk to drive testing efforts?</w:t>
        </w:r>
      </w:ins>
    </w:p>
    <w:p w:rsidR="00C25EF4" w:rsidRPr="00C25EF4" w:rsidRDefault="00C25EF4" w:rsidP="00C25EF4">
      <w:pPr>
        <w:spacing w:after="225" w:line="240" w:lineRule="auto"/>
        <w:rPr>
          <w:ins w:id="138" w:author="Unknown"/>
          <w:rFonts w:ascii="Times New Roman" w:eastAsia="Times New Roman" w:hAnsi="Times New Roman" w:cs="Times New Roman"/>
          <w:sz w:val="24"/>
          <w:szCs w:val="24"/>
        </w:rPr>
      </w:pPr>
      <w:ins w:id="139" w:author="Unknown">
        <w:r w:rsidRPr="00C25EF4">
          <w:rPr>
            <w:rFonts w:ascii="Times New Roman" w:eastAsia="Times New Roman" w:hAnsi="Times New Roman" w:cs="Times New Roman"/>
            <w:sz w:val="24"/>
            <w:szCs w:val="24"/>
          </w:rPr>
          <w:t>Because testing everything is not feasible.</w:t>
        </w:r>
      </w:ins>
    </w:p>
    <w:p w:rsidR="00C25EF4" w:rsidRPr="00C25EF4" w:rsidRDefault="00C25EF4" w:rsidP="00C25EF4">
      <w:pPr>
        <w:spacing w:after="225" w:line="240" w:lineRule="auto"/>
        <w:rPr>
          <w:ins w:id="140" w:author="Unknown"/>
          <w:rFonts w:ascii="Times New Roman" w:eastAsia="Times New Roman" w:hAnsi="Times New Roman" w:cs="Times New Roman"/>
          <w:sz w:val="24"/>
          <w:szCs w:val="24"/>
        </w:rPr>
      </w:pPr>
      <w:ins w:id="141" w:author="Unknown">
        <w:r w:rsidRPr="00C25EF4">
          <w:rPr>
            <w:rFonts w:ascii="Times New Roman" w:eastAsia="Times New Roman" w:hAnsi="Times New Roman" w:cs="Times New Roman"/>
            <w:b/>
            <w:bCs/>
            <w:sz w:val="24"/>
            <w:szCs w:val="24"/>
          </w:rPr>
          <w:t>26. What is random/monkey testing? When it is used?</w:t>
        </w:r>
      </w:ins>
    </w:p>
    <w:p w:rsidR="00C25EF4" w:rsidRPr="00C25EF4" w:rsidRDefault="00C25EF4" w:rsidP="00C25EF4">
      <w:pPr>
        <w:spacing w:after="225" w:line="240" w:lineRule="auto"/>
        <w:rPr>
          <w:ins w:id="142" w:author="Unknown"/>
          <w:rFonts w:ascii="Times New Roman" w:eastAsia="Times New Roman" w:hAnsi="Times New Roman" w:cs="Times New Roman"/>
          <w:sz w:val="24"/>
          <w:szCs w:val="24"/>
        </w:rPr>
      </w:pPr>
      <w:ins w:id="143" w:author="Unknown">
        <w:r w:rsidRPr="00C25EF4">
          <w:rPr>
            <w:rFonts w:ascii="Times New Roman" w:eastAsia="Times New Roman" w:hAnsi="Times New Roman" w:cs="Times New Roman"/>
            <w:sz w:val="24"/>
            <w:szCs w:val="24"/>
          </w:rPr>
          <w:t>Random testing often known as monkey testing. In such type of testing data is generated randomly often using a tool or automated mechanism. With this randomly generated input the system is tested and results are analysed accordingly. These testing are less reliable; hence it is normally used by the beginners and to see whether the system will hold up under adverse effects.</w:t>
        </w:r>
      </w:ins>
    </w:p>
    <w:p w:rsidR="00C25EF4" w:rsidRPr="00C25EF4" w:rsidRDefault="00C25EF4" w:rsidP="00C25EF4">
      <w:pPr>
        <w:spacing w:after="225" w:line="240" w:lineRule="auto"/>
        <w:rPr>
          <w:ins w:id="144" w:author="Unknown"/>
          <w:rFonts w:ascii="Times New Roman" w:eastAsia="Times New Roman" w:hAnsi="Times New Roman" w:cs="Times New Roman"/>
          <w:sz w:val="24"/>
          <w:szCs w:val="24"/>
        </w:rPr>
      </w:pPr>
      <w:ins w:id="145" w:author="Unknown">
        <w:r w:rsidRPr="00C25EF4">
          <w:rPr>
            <w:rFonts w:ascii="Times New Roman" w:eastAsia="Times New Roman" w:hAnsi="Times New Roman" w:cs="Times New Roman"/>
            <w:b/>
            <w:bCs/>
            <w:sz w:val="24"/>
            <w:szCs w:val="24"/>
          </w:rPr>
          <w:t>27. Which of the following are valid objectives for incident reports?</w:t>
        </w:r>
      </w:ins>
    </w:p>
    <w:p w:rsidR="00C25EF4" w:rsidRPr="00C25EF4" w:rsidRDefault="00C25EF4" w:rsidP="00C25EF4">
      <w:pPr>
        <w:numPr>
          <w:ilvl w:val="0"/>
          <w:numId w:val="3"/>
        </w:numPr>
        <w:spacing w:before="100" w:beforeAutospacing="1" w:after="100" w:afterAutospacing="1" w:line="360" w:lineRule="atLeast"/>
        <w:ind w:left="450"/>
        <w:rPr>
          <w:ins w:id="146" w:author="Unknown"/>
          <w:rFonts w:ascii="Times New Roman" w:eastAsia="Times New Roman" w:hAnsi="Times New Roman" w:cs="Times New Roman"/>
          <w:sz w:val="24"/>
          <w:szCs w:val="24"/>
        </w:rPr>
      </w:pPr>
      <w:ins w:id="147" w:author="Unknown">
        <w:r w:rsidRPr="00C25EF4">
          <w:rPr>
            <w:rFonts w:ascii="Times New Roman" w:eastAsia="Times New Roman" w:hAnsi="Times New Roman" w:cs="Times New Roman"/>
            <w:sz w:val="24"/>
            <w:szCs w:val="24"/>
          </w:rPr>
          <w:t>Provide developers and other parties with feedback about the problem to enable identification, isolation and correction as necessary.</w:t>
        </w:r>
      </w:ins>
    </w:p>
    <w:p w:rsidR="00C25EF4" w:rsidRPr="00C25EF4" w:rsidRDefault="00C25EF4" w:rsidP="00C25EF4">
      <w:pPr>
        <w:numPr>
          <w:ilvl w:val="0"/>
          <w:numId w:val="3"/>
        </w:numPr>
        <w:spacing w:before="100" w:beforeAutospacing="1" w:after="100" w:afterAutospacing="1" w:line="360" w:lineRule="atLeast"/>
        <w:ind w:left="450"/>
        <w:rPr>
          <w:ins w:id="148" w:author="Unknown"/>
          <w:rFonts w:ascii="Times New Roman" w:eastAsia="Times New Roman" w:hAnsi="Times New Roman" w:cs="Times New Roman"/>
          <w:sz w:val="24"/>
          <w:szCs w:val="24"/>
        </w:rPr>
      </w:pPr>
      <w:ins w:id="149" w:author="Unknown">
        <w:r w:rsidRPr="00C25EF4">
          <w:rPr>
            <w:rFonts w:ascii="Times New Roman" w:eastAsia="Times New Roman" w:hAnsi="Times New Roman" w:cs="Times New Roman"/>
            <w:sz w:val="24"/>
            <w:szCs w:val="24"/>
          </w:rPr>
          <w:t>Provide ideas for test process improvement.</w:t>
        </w:r>
      </w:ins>
    </w:p>
    <w:p w:rsidR="00C25EF4" w:rsidRPr="00C25EF4" w:rsidRDefault="00C25EF4" w:rsidP="00C25EF4">
      <w:pPr>
        <w:numPr>
          <w:ilvl w:val="0"/>
          <w:numId w:val="3"/>
        </w:numPr>
        <w:spacing w:before="100" w:beforeAutospacing="1" w:after="100" w:afterAutospacing="1" w:line="360" w:lineRule="atLeast"/>
        <w:ind w:left="450"/>
        <w:rPr>
          <w:ins w:id="150" w:author="Unknown"/>
          <w:rFonts w:ascii="Times New Roman" w:eastAsia="Times New Roman" w:hAnsi="Times New Roman" w:cs="Times New Roman"/>
          <w:sz w:val="24"/>
          <w:szCs w:val="24"/>
        </w:rPr>
      </w:pPr>
      <w:ins w:id="151" w:author="Unknown">
        <w:r w:rsidRPr="00C25EF4">
          <w:rPr>
            <w:rFonts w:ascii="Times New Roman" w:eastAsia="Times New Roman" w:hAnsi="Times New Roman" w:cs="Times New Roman"/>
            <w:sz w:val="24"/>
            <w:szCs w:val="24"/>
          </w:rPr>
          <w:t>Provide a vehicle for assessing tester competence.</w:t>
        </w:r>
      </w:ins>
    </w:p>
    <w:p w:rsidR="00C25EF4" w:rsidRPr="00C25EF4" w:rsidRDefault="00C25EF4" w:rsidP="00C25EF4">
      <w:pPr>
        <w:numPr>
          <w:ilvl w:val="0"/>
          <w:numId w:val="3"/>
        </w:numPr>
        <w:spacing w:before="100" w:beforeAutospacing="1" w:after="100" w:afterAutospacing="1" w:line="360" w:lineRule="atLeast"/>
        <w:ind w:left="450"/>
        <w:rPr>
          <w:ins w:id="152" w:author="Unknown"/>
          <w:rFonts w:ascii="Times New Roman" w:eastAsia="Times New Roman" w:hAnsi="Times New Roman" w:cs="Times New Roman"/>
          <w:sz w:val="24"/>
          <w:szCs w:val="24"/>
        </w:rPr>
      </w:pPr>
      <w:ins w:id="153" w:author="Unknown">
        <w:r w:rsidRPr="00C25EF4">
          <w:rPr>
            <w:rFonts w:ascii="Times New Roman" w:eastAsia="Times New Roman" w:hAnsi="Times New Roman" w:cs="Times New Roman"/>
            <w:sz w:val="24"/>
            <w:szCs w:val="24"/>
          </w:rPr>
          <w:t>Provide testers with a means of tracking the quality of the system under test.  </w:t>
        </w:r>
      </w:ins>
    </w:p>
    <w:p w:rsidR="00C25EF4" w:rsidRPr="00C25EF4" w:rsidRDefault="00C25EF4" w:rsidP="00C25EF4">
      <w:pPr>
        <w:spacing w:after="225" w:line="240" w:lineRule="auto"/>
        <w:rPr>
          <w:ins w:id="154" w:author="Unknown"/>
          <w:rFonts w:ascii="Times New Roman" w:eastAsia="Times New Roman" w:hAnsi="Times New Roman" w:cs="Times New Roman"/>
          <w:sz w:val="24"/>
          <w:szCs w:val="24"/>
        </w:rPr>
      </w:pPr>
      <w:ins w:id="155" w:author="Unknown">
        <w:r w:rsidRPr="00C25EF4">
          <w:rPr>
            <w:rFonts w:ascii="Times New Roman" w:eastAsia="Times New Roman" w:hAnsi="Times New Roman" w:cs="Times New Roman"/>
            <w:b/>
            <w:bCs/>
            <w:sz w:val="24"/>
            <w:szCs w:val="24"/>
          </w:rPr>
          <w:lastRenderedPageBreak/>
          <w:t>28. Consider the following techniques. Which are static and which are dynamic techniques?</w:t>
        </w:r>
      </w:ins>
    </w:p>
    <w:p w:rsidR="00C25EF4" w:rsidRPr="00C25EF4" w:rsidRDefault="00C25EF4" w:rsidP="00C25EF4">
      <w:pPr>
        <w:numPr>
          <w:ilvl w:val="0"/>
          <w:numId w:val="4"/>
        </w:numPr>
        <w:spacing w:before="100" w:beforeAutospacing="1" w:after="100" w:afterAutospacing="1" w:line="360" w:lineRule="atLeast"/>
        <w:ind w:left="450"/>
        <w:rPr>
          <w:ins w:id="156" w:author="Unknown"/>
          <w:rFonts w:ascii="Times New Roman" w:eastAsia="Times New Roman" w:hAnsi="Times New Roman" w:cs="Times New Roman"/>
          <w:sz w:val="24"/>
          <w:szCs w:val="24"/>
        </w:rPr>
      </w:pPr>
      <w:ins w:id="157" w:author="Unknown">
        <w:r w:rsidRPr="00C25EF4">
          <w:rPr>
            <w:rFonts w:ascii="Times New Roman" w:eastAsia="Times New Roman" w:hAnsi="Times New Roman" w:cs="Times New Roman"/>
            <w:sz w:val="24"/>
            <w:szCs w:val="24"/>
          </w:rPr>
          <w:t>Equivalence Partitioning.</w:t>
        </w:r>
      </w:ins>
    </w:p>
    <w:p w:rsidR="00C25EF4" w:rsidRPr="00C25EF4" w:rsidRDefault="00C25EF4" w:rsidP="00C25EF4">
      <w:pPr>
        <w:numPr>
          <w:ilvl w:val="0"/>
          <w:numId w:val="4"/>
        </w:numPr>
        <w:spacing w:before="100" w:beforeAutospacing="1" w:after="100" w:afterAutospacing="1" w:line="360" w:lineRule="atLeast"/>
        <w:ind w:left="450"/>
        <w:rPr>
          <w:ins w:id="158" w:author="Unknown"/>
          <w:rFonts w:ascii="Times New Roman" w:eastAsia="Times New Roman" w:hAnsi="Times New Roman" w:cs="Times New Roman"/>
          <w:sz w:val="24"/>
          <w:szCs w:val="24"/>
        </w:rPr>
      </w:pPr>
      <w:ins w:id="159" w:author="Unknown">
        <w:r w:rsidRPr="00C25EF4">
          <w:rPr>
            <w:rFonts w:ascii="Times New Roman" w:eastAsia="Times New Roman" w:hAnsi="Times New Roman" w:cs="Times New Roman"/>
            <w:sz w:val="24"/>
            <w:szCs w:val="24"/>
          </w:rPr>
          <w:t>Use Case Testing.</w:t>
        </w:r>
      </w:ins>
    </w:p>
    <w:p w:rsidR="00C25EF4" w:rsidRPr="00C25EF4" w:rsidRDefault="00C25EF4" w:rsidP="00C25EF4">
      <w:pPr>
        <w:numPr>
          <w:ilvl w:val="0"/>
          <w:numId w:val="4"/>
        </w:numPr>
        <w:spacing w:before="100" w:beforeAutospacing="1" w:after="100" w:afterAutospacing="1" w:line="360" w:lineRule="atLeast"/>
        <w:ind w:left="450"/>
        <w:rPr>
          <w:ins w:id="160" w:author="Unknown"/>
          <w:rFonts w:ascii="Times New Roman" w:eastAsia="Times New Roman" w:hAnsi="Times New Roman" w:cs="Times New Roman"/>
          <w:sz w:val="24"/>
          <w:szCs w:val="24"/>
        </w:rPr>
      </w:pPr>
      <w:ins w:id="161" w:author="Unknown">
        <w:r w:rsidRPr="00C25EF4">
          <w:rPr>
            <w:rFonts w:ascii="Times New Roman" w:eastAsia="Times New Roman" w:hAnsi="Times New Roman" w:cs="Times New Roman"/>
            <w:sz w:val="24"/>
            <w:szCs w:val="24"/>
          </w:rPr>
          <w:t>Data Flow Analysis.</w:t>
        </w:r>
      </w:ins>
    </w:p>
    <w:p w:rsidR="00C25EF4" w:rsidRPr="00C25EF4" w:rsidRDefault="00C25EF4" w:rsidP="00C25EF4">
      <w:pPr>
        <w:numPr>
          <w:ilvl w:val="0"/>
          <w:numId w:val="4"/>
        </w:numPr>
        <w:spacing w:before="100" w:beforeAutospacing="1" w:after="100" w:afterAutospacing="1" w:line="360" w:lineRule="atLeast"/>
        <w:ind w:left="450"/>
        <w:rPr>
          <w:ins w:id="162" w:author="Unknown"/>
          <w:rFonts w:ascii="Times New Roman" w:eastAsia="Times New Roman" w:hAnsi="Times New Roman" w:cs="Times New Roman"/>
          <w:sz w:val="24"/>
          <w:szCs w:val="24"/>
        </w:rPr>
      </w:pPr>
      <w:ins w:id="163" w:author="Unknown">
        <w:r w:rsidRPr="00C25EF4">
          <w:rPr>
            <w:rFonts w:ascii="Times New Roman" w:eastAsia="Times New Roman" w:hAnsi="Times New Roman" w:cs="Times New Roman"/>
            <w:sz w:val="24"/>
            <w:szCs w:val="24"/>
          </w:rPr>
          <w:t>Exploratory Testing.</w:t>
        </w:r>
      </w:ins>
    </w:p>
    <w:p w:rsidR="00C25EF4" w:rsidRPr="00C25EF4" w:rsidRDefault="00C25EF4" w:rsidP="00C25EF4">
      <w:pPr>
        <w:numPr>
          <w:ilvl w:val="0"/>
          <w:numId w:val="4"/>
        </w:numPr>
        <w:spacing w:before="100" w:beforeAutospacing="1" w:after="100" w:afterAutospacing="1" w:line="360" w:lineRule="atLeast"/>
        <w:ind w:left="450"/>
        <w:rPr>
          <w:ins w:id="164" w:author="Unknown"/>
          <w:rFonts w:ascii="Times New Roman" w:eastAsia="Times New Roman" w:hAnsi="Times New Roman" w:cs="Times New Roman"/>
          <w:sz w:val="24"/>
          <w:szCs w:val="24"/>
        </w:rPr>
      </w:pPr>
      <w:ins w:id="165" w:author="Unknown">
        <w:r w:rsidRPr="00C25EF4">
          <w:rPr>
            <w:rFonts w:ascii="Times New Roman" w:eastAsia="Times New Roman" w:hAnsi="Times New Roman" w:cs="Times New Roman"/>
            <w:sz w:val="24"/>
            <w:szCs w:val="24"/>
          </w:rPr>
          <w:t>Decision Testing.</w:t>
        </w:r>
      </w:ins>
    </w:p>
    <w:p w:rsidR="00C25EF4" w:rsidRPr="00C25EF4" w:rsidRDefault="00C25EF4" w:rsidP="00C25EF4">
      <w:pPr>
        <w:numPr>
          <w:ilvl w:val="0"/>
          <w:numId w:val="4"/>
        </w:numPr>
        <w:spacing w:before="100" w:beforeAutospacing="1" w:after="100" w:afterAutospacing="1" w:line="360" w:lineRule="atLeast"/>
        <w:ind w:left="450"/>
        <w:rPr>
          <w:ins w:id="166" w:author="Unknown"/>
          <w:rFonts w:ascii="Times New Roman" w:eastAsia="Times New Roman" w:hAnsi="Times New Roman" w:cs="Times New Roman"/>
          <w:sz w:val="24"/>
          <w:szCs w:val="24"/>
        </w:rPr>
      </w:pPr>
      <w:ins w:id="167" w:author="Unknown">
        <w:r w:rsidRPr="00C25EF4">
          <w:rPr>
            <w:rFonts w:ascii="Times New Roman" w:eastAsia="Times New Roman" w:hAnsi="Times New Roman" w:cs="Times New Roman"/>
            <w:sz w:val="24"/>
            <w:szCs w:val="24"/>
          </w:rPr>
          <w:t>Inspections.</w:t>
        </w:r>
      </w:ins>
    </w:p>
    <w:p w:rsidR="00C25EF4" w:rsidRPr="00C25EF4" w:rsidRDefault="00C25EF4" w:rsidP="00C25EF4">
      <w:pPr>
        <w:spacing w:after="225" w:line="240" w:lineRule="auto"/>
        <w:rPr>
          <w:ins w:id="168" w:author="Unknown"/>
          <w:rFonts w:ascii="Times New Roman" w:eastAsia="Times New Roman" w:hAnsi="Times New Roman" w:cs="Times New Roman"/>
          <w:sz w:val="24"/>
          <w:szCs w:val="24"/>
        </w:rPr>
      </w:pPr>
      <w:ins w:id="169" w:author="Unknown">
        <w:r w:rsidRPr="00C25EF4">
          <w:rPr>
            <w:rFonts w:ascii="Times New Roman" w:eastAsia="Times New Roman" w:hAnsi="Times New Roman" w:cs="Times New Roman"/>
            <w:sz w:val="24"/>
            <w:szCs w:val="24"/>
          </w:rPr>
          <w:t>Data Flow Analysis and Inspections are static; Equivalence Partitioning, Use Case Testing, Exploratory Testing and Decision Testing are dynamic.</w:t>
        </w:r>
      </w:ins>
    </w:p>
    <w:p w:rsidR="00C25EF4" w:rsidRPr="00C25EF4" w:rsidRDefault="00C25EF4" w:rsidP="00C25EF4">
      <w:pPr>
        <w:spacing w:after="225" w:line="240" w:lineRule="auto"/>
        <w:rPr>
          <w:ins w:id="170" w:author="Unknown"/>
          <w:rFonts w:ascii="Times New Roman" w:eastAsia="Times New Roman" w:hAnsi="Times New Roman" w:cs="Times New Roman"/>
          <w:sz w:val="24"/>
          <w:szCs w:val="24"/>
        </w:rPr>
      </w:pPr>
      <w:ins w:id="171" w:author="Unknown">
        <w:r w:rsidRPr="00C25EF4">
          <w:rPr>
            <w:rFonts w:ascii="Times New Roman" w:eastAsia="Times New Roman" w:hAnsi="Times New Roman" w:cs="Times New Roman"/>
            <w:b/>
            <w:bCs/>
            <w:sz w:val="24"/>
            <w:szCs w:val="24"/>
          </w:rPr>
          <w:t>29. Why are static testing and dynamic testing described as complementary?</w:t>
        </w:r>
      </w:ins>
    </w:p>
    <w:p w:rsidR="00C25EF4" w:rsidRPr="00C25EF4" w:rsidRDefault="00C25EF4" w:rsidP="00C25EF4">
      <w:pPr>
        <w:spacing w:after="225" w:line="240" w:lineRule="auto"/>
        <w:rPr>
          <w:ins w:id="172" w:author="Unknown"/>
          <w:rFonts w:ascii="Times New Roman" w:eastAsia="Times New Roman" w:hAnsi="Times New Roman" w:cs="Times New Roman"/>
          <w:sz w:val="24"/>
          <w:szCs w:val="24"/>
        </w:rPr>
      </w:pPr>
      <w:ins w:id="173" w:author="Unknown">
        <w:r w:rsidRPr="00C25EF4">
          <w:rPr>
            <w:rFonts w:ascii="Times New Roman" w:eastAsia="Times New Roman" w:hAnsi="Times New Roman" w:cs="Times New Roman"/>
            <w:sz w:val="24"/>
            <w:szCs w:val="24"/>
          </w:rPr>
          <w:t>Because they share the aim of identifying defects but differ in the types of defect they find.</w:t>
        </w:r>
      </w:ins>
    </w:p>
    <w:p w:rsidR="00C25EF4" w:rsidRPr="00C25EF4" w:rsidRDefault="00C25EF4" w:rsidP="00C25EF4">
      <w:pPr>
        <w:spacing w:after="225" w:line="240" w:lineRule="auto"/>
        <w:rPr>
          <w:ins w:id="174" w:author="Unknown"/>
          <w:rFonts w:ascii="Times New Roman" w:eastAsia="Times New Roman" w:hAnsi="Times New Roman" w:cs="Times New Roman"/>
          <w:sz w:val="24"/>
          <w:szCs w:val="24"/>
        </w:rPr>
      </w:pPr>
      <w:ins w:id="175" w:author="Unknown">
        <w:r w:rsidRPr="00C25EF4">
          <w:rPr>
            <w:rFonts w:ascii="Times New Roman" w:eastAsia="Times New Roman" w:hAnsi="Times New Roman" w:cs="Times New Roman"/>
            <w:b/>
            <w:bCs/>
            <w:sz w:val="24"/>
            <w:szCs w:val="24"/>
          </w:rPr>
          <w:t>30. What are the phases of a formal review?</w:t>
        </w:r>
      </w:ins>
    </w:p>
    <w:p w:rsidR="00C25EF4" w:rsidRPr="00C25EF4" w:rsidRDefault="00C25EF4" w:rsidP="00C25EF4">
      <w:pPr>
        <w:spacing w:after="225" w:line="240" w:lineRule="auto"/>
        <w:rPr>
          <w:ins w:id="176" w:author="Unknown"/>
          <w:rFonts w:ascii="Times New Roman" w:eastAsia="Times New Roman" w:hAnsi="Times New Roman" w:cs="Times New Roman"/>
          <w:sz w:val="24"/>
          <w:szCs w:val="24"/>
        </w:rPr>
      </w:pPr>
      <w:ins w:id="177" w:author="Unknown">
        <w:r w:rsidRPr="00C25EF4">
          <w:rPr>
            <w:rFonts w:ascii="Times New Roman" w:eastAsia="Times New Roman" w:hAnsi="Times New Roman" w:cs="Times New Roman"/>
            <w:sz w:val="24"/>
            <w:szCs w:val="24"/>
          </w:rPr>
          <w:t>In contrast to informal reviews, formal reviews follow a formal process. A typical formal review process consists of six main steps:</w:t>
        </w:r>
      </w:ins>
    </w:p>
    <w:p w:rsidR="00C25EF4" w:rsidRPr="00C25EF4" w:rsidRDefault="00C25EF4" w:rsidP="00C25EF4">
      <w:pPr>
        <w:numPr>
          <w:ilvl w:val="0"/>
          <w:numId w:val="5"/>
        </w:numPr>
        <w:spacing w:before="100" w:beforeAutospacing="1" w:after="100" w:afterAutospacing="1" w:line="360" w:lineRule="atLeast"/>
        <w:ind w:left="450"/>
        <w:rPr>
          <w:ins w:id="178" w:author="Unknown"/>
          <w:rFonts w:ascii="Times New Roman" w:eastAsia="Times New Roman" w:hAnsi="Times New Roman" w:cs="Times New Roman"/>
          <w:sz w:val="24"/>
          <w:szCs w:val="24"/>
        </w:rPr>
      </w:pPr>
      <w:ins w:id="179" w:author="Unknown">
        <w:r w:rsidRPr="00C25EF4">
          <w:rPr>
            <w:rFonts w:ascii="Times New Roman" w:eastAsia="Times New Roman" w:hAnsi="Times New Roman" w:cs="Times New Roman"/>
            <w:sz w:val="24"/>
            <w:szCs w:val="24"/>
          </w:rPr>
          <w:t>Planning</w:t>
        </w:r>
      </w:ins>
    </w:p>
    <w:p w:rsidR="00C25EF4" w:rsidRPr="00C25EF4" w:rsidRDefault="00C25EF4" w:rsidP="00C25EF4">
      <w:pPr>
        <w:numPr>
          <w:ilvl w:val="0"/>
          <w:numId w:val="5"/>
        </w:numPr>
        <w:spacing w:before="100" w:beforeAutospacing="1" w:after="100" w:afterAutospacing="1" w:line="360" w:lineRule="atLeast"/>
        <w:ind w:left="450"/>
        <w:rPr>
          <w:ins w:id="180" w:author="Unknown"/>
          <w:rFonts w:ascii="Times New Roman" w:eastAsia="Times New Roman" w:hAnsi="Times New Roman" w:cs="Times New Roman"/>
          <w:sz w:val="24"/>
          <w:szCs w:val="24"/>
        </w:rPr>
      </w:pPr>
      <w:ins w:id="181" w:author="Unknown">
        <w:r w:rsidRPr="00C25EF4">
          <w:rPr>
            <w:rFonts w:ascii="Times New Roman" w:eastAsia="Times New Roman" w:hAnsi="Times New Roman" w:cs="Times New Roman"/>
            <w:sz w:val="24"/>
            <w:szCs w:val="24"/>
          </w:rPr>
          <w:t>Kick-off</w:t>
        </w:r>
      </w:ins>
    </w:p>
    <w:p w:rsidR="00C25EF4" w:rsidRPr="00C25EF4" w:rsidRDefault="00C25EF4" w:rsidP="00C25EF4">
      <w:pPr>
        <w:numPr>
          <w:ilvl w:val="0"/>
          <w:numId w:val="5"/>
        </w:numPr>
        <w:spacing w:before="100" w:beforeAutospacing="1" w:after="100" w:afterAutospacing="1" w:line="360" w:lineRule="atLeast"/>
        <w:ind w:left="450"/>
        <w:rPr>
          <w:ins w:id="182" w:author="Unknown"/>
          <w:rFonts w:ascii="Times New Roman" w:eastAsia="Times New Roman" w:hAnsi="Times New Roman" w:cs="Times New Roman"/>
          <w:sz w:val="24"/>
          <w:szCs w:val="24"/>
        </w:rPr>
      </w:pPr>
      <w:ins w:id="183" w:author="Unknown">
        <w:r w:rsidRPr="00C25EF4">
          <w:rPr>
            <w:rFonts w:ascii="Times New Roman" w:eastAsia="Times New Roman" w:hAnsi="Times New Roman" w:cs="Times New Roman"/>
            <w:sz w:val="24"/>
            <w:szCs w:val="24"/>
          </w:rPr>
          <w:t>Preparation</w:t>
        </w:r>
      </w:ins>
    </w:p>
    <w:p w:rsidR="00C25EF4" w:rsidRPr="00C25EF4" w:rsidRDefault="00C25EF4" w:rsidP="00C25EF4">
      <w:pPr>
        <w:numPr>
          <w:ilvl w:val="0"/>
          <w:numId w:val="5"/>
        </w:numPr>
        <w:spacing w:before="100" w:beforeAutospacing="1" w:after="100" w:afterAutospacing="1" w:line="360" w:lineRule="atLeast"/>
        <w:ind w:left="450"/>
        <w:rPr>
          <w:ins w:id="184" w:author="Unknown"/>
          <w:rFonts w:ascii="Times New Roman" w:eastAsia="Times New Roman" w:hAnsi="Times New Roman" w:cs="Times New Roman"/>
          <w:sz w:val="24"/>
          <w:szCs w:val="24"/>
        </w:rPr>
      </w:pPr>
      <w:ins w:id="185" w:author="Unknown">
        <w:r w:rsidRPr="00C25EF4">
          <w:rPr>
            <w:rFonts w:ascii="Times New Roman" w:eastAsia="Times New Roman" w:hAnsi="Times New Roman" w:cs="Times New Roman"/>
            <w:sz w:val="24"/>
            <w:szCs w:val="24"/>
          </w:rPr>
          <w:t>Review meeting</w:t>
        </w:r>
      </w:ins>
    </w:p>
    <w:p w:rsidR="00C25EF4" w:rsidRPr="00C25EF4" w:rsidRDefault="00C25EF4" w:rsidP="00C25EF4">
      <w:pPr>
        <w:numPr>
          <w:ilvl w:val="0"/>
          <w:numId w:val="5"/>
        </w:numPr>
        <w:spacing w:before="100" w:beforeAutospacing="1" w:after="100" w:afterAutospacing="1" w:line="360" w:lineRule="atLeast"/>
        <w:ind w:left="450"/>
        <w:rPr>
          <w:ins w:id="186" w:author="Unknown"/>
          <w:rFonts w:ascii="Times New Roman" w:eastAsia="Times New Roman" w:hAnsi="Times New Roman" w:cs="Times New Roman"/>
          <w:sz w:val="24"/>
          <w:szCs w:val="24"/>
        </w:rPr>
      </w:pPr>
      <w:ins w:id="187" w:author="Unknown">
        <w:r w:rsidRPr="00C25EF4">
          <w:rPr>
            <w:rFonts w:ascii="Times New Roman" w:eastAsia="Times New Roman" w:hAnsi="Times New Roman" w:cs="Times New Roman"/>
            <w:sz w:val="24"/>
            <w:szCs w:val="24"/>
          </w:rPr>
          <w:t>Rework</w:t>
        </w:r>
      </w:ins>
    </w:p>
    <w:p w:rsidR="00C25EF4" w:rsidRPr="00C25EF4" w:rsidRDefault="00C25EF4" w:rsidP="00C25EF4">
      <w:pPr>
        <w:numPr>
          <w:ilvl w:val="0"/>
          <w:numId w:val="5"/>
        </w:numPr>
        <w:spacing w:before="100" w:beforeAutospacing="1" w:after="100" w:afterAutospacing="1" w:line="360" w:lineRule="atLeast"/>
        <w:ind w:left="450"/>
        <w:rPr>
          <w:ins w:id="188" w:author="Unknown"/>
          <w:rFonts w:ascii="Times New Roman" w:eastAsia="Times New Roman" w:hAnsi="Times New Roman" w:cs="Times New Roman"/>
          <w:sz w:val="24"/>
          <w:szCs w:val="24"/>
        </w:rPr>
      </w:pPr>
      <w:ins w:id="189" w:author="Unknown">
        <w:r w:rsidRPr="00C25EF4">
          <w:rPr>
            <w:rFonts w:ascii="Times New Roman" w:eastAsia="Times New Roman" w:hAnsi="Times New Roman" w:cs="Times New Roman"/>
            <w:sz w:val="24"/>
            <w:szCs w:val="24"/>
          </w:rPr>
          <w:t>Follow-up.</w:t>
        </w:r>
      </w:ins>
    </w:p>
    <w:p w:rsidR="00C25EF4" w:rsidRPr="00C25EF4" w:rsidRDefault="00C25EF4" w:rsidP="00C25EF4">
      <w:pPr>
        <w:spacing w:after="225" w:line="240" w:lineRule="auto"/>
        <w:rPr>
          <w:ins w:id="190" w:author="Unknown"/>
          <w:rFonts w:ascii="Times New Roman" w:eastAsia="Times New Roman" w:hAnsi="Times New Roman" w:cs="Times New Roman"/>
          <w:sz w:val="24"/>
          <w:szCs w:val="24"/>
        </w:rPr>
      </w:pPr>
      <w:ins w:id="191" w:author="Unknown">
        <w:r w:rsidRPr="00C25EF4">
          <w:rPr>
            <w:rFonts w:ascii="Times New Roman" w:eastAsia="Times New Roman" w:hAnsi="Times New Roman" w:cs="Times New Roman"/>
            <w:b/>
            <w:bCs/>
            <w:sz w:val="24"/>
            <w:szCs w:val="24"/>
          </w:rPr>
          <w:t>31. What is the role of moderator in review process?</w:t>
        </w:r>
      </w:ins>
    </w:p>
    <w:p w:rsidR="00C25EF4" w:rsidRPr="00C25EF4" w:rsidRDefault="00C25EF4" w:rsidP="00C25EF4">
      <w:pPr>
        <w:spacing w:after="225" w:line="240" w:lineRule="auto"/>
        <w:rPr>
          <w:ins w:id="192" w:author="Unknown"/>
          <w:rFonts w:ascii="Times New Roman" w:eastAsia="Times New Roman" w:hAnsi="Times New Roman" w:cs="Times New Roman"/>
          <w:sz w:val="24"/>
          <w:szCs w:val="24"/>
        </w:rPr>
      </w:pPr>
      <w:ins w:id="193" w:author="Unknown">
        <w:r w:rsidRPr="00C25EF4">
          <w:rPr>
            <w:rFonts w:ascii="Times New Roman" w:eastAsia="Times New Roman" w:hAnsi="Times New Roman" w:cs="Times New Roman"/>
            <w:sz w:val="24"/>
            <w:szCs w:val="24"/>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ins>
    </w:p>
    <w:p w:rsidR="00C25EF4" w:rsidRPr="00C25EF4" w:rsidRDefault="00C25EF4" w:rsidP="00C25EF4">
      <w:pPr>
        <w:spacing w:after="225" w:line="240" w:lineRule="auto"/>
        <w:rPr>
          <w:ins w:id="194" w:author="Unknown"/>
          <w:rFonts w:ascii="Times New Roman" w:eastAsia="Times New Roman" w:hAnsi="Times New Roman" w:cs="Times New Roman"/>
          <w:sz w:val="24"/>
          <w:szCs w:val="24"/>
        </w:rPr>
      </w:pPr>
      <w:ins w:id="195" w:author="Unknown">
        <w:r w:rsidRPr="00C25EF4">
          <w:rPr>
            <w:rFonts w:ascii="Times New Roman" w:eastAsia="Times New Roman" w:hAnsi="Times New Roman" w:cs="Times New Roman"/>
            <w:sz w:val="24"/>
            <w:szCs w:val="24"/>
          </w:rPr>
          <w:t>Learn More about Review process in Video Tutorial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"http://www.guru99.com/testing-review.html"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here</w:t>
        </w:r>
        <w:r w:rsidRPr="00C25EF4">
          <w:rPr>
            <w:rFonts w:ascii="Times New Roman" w:eastAsia="Times New Roman" w:hAnsi="Times New Roman" w:cs="Times New Roman"/>
            <w:sz w:val="24"/>
            <w:szCs w:val="24"/>
          </w:rPr>
          <w:fldChar w:fldCharType="end"/>
        </w:r>
      </w:ins>
    </w:p>
    <w:p w:rsidR="00C25EF4" w:rsidRPr="00C25EF4" w:rsidRDefault="00C25EF4" w:rsidP="00C25EF4">
      <w:pPr>
        <w:spacing w:after="225" w:line="240" w:lineRule="auto"/>
        <w:rPr>
          <w:ins w:id="196" w:author="Unknown"/>
          <w:rFonts w:ascii="Times New Roman" w:eastAsia="Times New Roman" w:hAnsi="Times New Roman" w:cs="Times New Roman"/>
          <w:sz w:val="24"/>
          <w:szCs w:val="24"/>
        </w:rPr>
      </w:pPr>
      <w:ins w:id="197" w:author="Unknown">
        <w:r w:rsidRPr="00C25EF4">
          <w:rPr>
            <w:rFonts w:ascii="Times New Roman" w:eastAsia="Times New Roman" w:hAnsi="Times New Roman" w:cs="Times New Roman"/>
            <w:b/>
            <w:bCs/>
            <w:sz w:val="24"/>
            <w:szCs w:val="24"/>
          </w:rPr>
          <w:t>32. What is an equivalence partition (also known as an equivalence class)?</w:t>
        </w:r>
      </w:ins>
    </w:p>
    <w:p w:rsidR="00C25EF4" w:rsidRPr="00C25EF4" w:rsidRDefault="00C25EF4" w:rsidP="00C25EF4">
      <w:pPr>
        <w:spacing w:after="225" w:line="240" w:lineRule="auto"/>
        <w:rPr>
          <w:ins w:id="198" w:author="Unknown"/>
          <w:rFonts w:ascii="Times New Roman" w:eastAsia="Times New Roman" w:hAnsi="Times New Roman" w:cs="Times New Roman"/>
          <w:sz w:val="24"/>
          <w:szCs w:val="24"/>
        </w:rPr>
      </w:pPr>
      <w:ins w:id="199" w:author="Unknown">
        <w:r w:rsidRPr="00C25EF4">
          <w:rPr>
            <w:rFonts w:ascii="Times New Roman" w:eastAsia="Times New Roman" w:hAnsi="Times New Roman" w:cs="Times New Roman"/>
            <w:sz w:val="24"/>
            <w:szCs w:val="24"/>
          </w:rPr>
          <w:t>An input or output ranges of values such that only one value in the range becomes a test case.</w:t>
        </w:r>
      </w:ins>
    </w:p>
    <w:p w:rsidR="00C25EF4" w:rsidRPr="00C25EF4" w:rsidRDefault="00C25EF4" w:rsidP="00C25EF4">
      <w:pPr>
        <w:spacing w:after="225" w:line="240" w:lineRule="auto"/>
        <w:rPr>
          <w:ins w:id="200" w:author="Unknown"/>
          <w:rFonts w:ascii="Times New Roman" w:eastAsia="Times New Roman" w:hAnsi="Times New Roman" w:cs="Times New Roman"/>
          <w:sz w:val="24"/>
          <w:szCs w:val="24"/>
        </w:rPr>
      </w:pPr>
      <w:ins w:id="201" w:author="Unknown">
        <w:r w:rsidRPr="00C25EF4">
          <w:rPr>
            <w:rFonts w:ascii="Times New Roman" w:eastAsia="Times New Roman" w:hAnsi="Times New Roman" w:cs="Times New Roman"/>
            <w:b/>
            <w:bCs/>
            <w:sz w:val="24"/>
            <w:szCs w:val="24"/>
          </w:rPr>
          <w:lastRenderedPageBreak/>
          <w:t>33. When should configuration management procedures be implemented?</w:t>
        </w:r>
      </w:ins>
    </w:p>
    <w:p w:rsidR="00C25EF4" w:rsidRPr="00C25EF4" w:rsidRDefault="00C25EF4" w:rsidP="00C25EF4">
      <w:pPr>
        <w:spacing w:after="225" w:line="240" w:lineRule="auto"/>
        <w:rPr>
          <w:ins w:id="202" w:author="Unknown"/>
          <w:rFonts w:ascii="Times New Roman" w:eastAsia="Times New Roman" w:hAnsi="Times New Roman" w:cs="Times New Roman"/>
          <w:sz w:val="24"/>
          <w:szCs w:val="24"/>
        </w:rPr>
      </w:pPr>
      <w:ins w:id="203" w:author="Unknown">
        <w:r w:rsidRPr="00C25EF4">
          <w:rPr>
            <w:rFonts w:ascii="Times New Roman" w:eastAsia="Times New Roman" w:hAnsi="Times New Roman" w:cs="Times New Roman"/>
            <w:sz w:val="24"/>
            <w:szCs w:val="24"/>
          </w:rPr>
          <w:t>During test planning.</w:t>
        </w:r>
      </w:ins>
    </w:p>
    <w:p w:rsidR="00C25EF4" w:rsidRPr="00C25EF4" w:rsidRDefault="00C25EF4" w:rsidP="00C25EF4">
      <w:pPr>
        <w:spacing w:after="225" w:line="240" w:lineRule="auto"/>
        <w:rPr>
          <w:ins w:id="204" w:author="Unknown"/>
          <w:rFonts w:ascii="Times New Roman" w:eastAsia="Times New Roman" w:hAnsi="Times New Roman" w:cs="Times New Roman"/>
          <w:sz w:val="24"/>
          <w:szCs w:val="24"/>
        </w:rPr>
      </w:pPr>
      <w:ins w:id="205" w:author="Unknown">
        <w:r w:rsidRPr="00C25EF4">
          <w:rPr>
            <w:rFonts w:ascii="Times New Roman" w:eastAsia="Times New Roman" w:hAnsi="Times New Roman" w:cs="Times New Roman"/>
            <w:b/>
            <w:bCs/>
            <w:sz w:val="24"/>
            <w:szCs w:val="24"/>
          </w:rPr>
          <w:t>34. A Type of functional Testing, which investigates the functions relating to detection of threats, such as virus from malicious outsiders?</w:t>
        </w:r>
      </w:ins>
    </w:p>
    <w:p w:rsidR="00C25EF4" w:rsidRPr="00C25EF4" w:rsidRDefault="00C25EF4" w:rsidP="00C25EF4">
      <w:pPr>
        <w:spacing w:after="225" w:line="240" w:lineRule="auto"/>
        <w:rPr>
          <w:ins w:id="206" w:author="Unknown"/>
          <w:rFonts w:ascii="Times New Roman" w:eastAsia="Times New Roman" w:hAnsi="Times New Roman" w:cs="Times New Roman"/>
          <w:sz w:val="24"/>
          <w:szCs w:val="24"/>
        </w:rPr>
      </w:pPr>
      <w:ins w:id="207" w:author="Unknown">
        <w:r w:rsidRPr="00C25EF4">
          <w:rPr>
            <w:rFonts w:ascii="Times New Roman" w:eastAsia="Times New Roman" w:hAnsi="Times New Roman" w:cs="Times New Roman"/>
            <w:sz w:val="24"/>
            <w:szCs w:val="24"/>
          </w:rPr>
          <w:t>Security Testing</w:t>
        </w:r>
      </w:ins>
    </w:p>
    <w:p w:rsidR="00C25EF4" w:rsidRPr="00C25EF4" w:rsidRDefault="00C25EF4" w:rsidP="00C25EF4">
      <w:pPr>
        <w:spacing w:after="225" w:line="240" w:lineRule="auto"/>
        <w:rPr>
          <w:ins w:id="208" w:author="Unknown"/>
          <w:rFonts w:ascii="Times New Roman" w:eastAsia="Times New Roman" w:hAnsi="Times New Roman" w:cs="Times New Roman"/>
          <w:sz w:val="24"/>
          <w:szCs w:val="24"/>
        </w:rPr>
      </w:pPr>
      <w:ins w:id="209" w:author="Unknown">
        <w:r w:rsidRPr="00C25EF4">
          <w:rPr>
            <w:rFonts w:ascii="Times New Roman" w:eastAsia="Times New Roman" w:hAnsi="Times New Roman" w:cs="Times New Roman"/>
            <w:b/>
            <w:bCs/>
            <w:sz w:val="24"/>
            <w:szCs w:val="24"/>
          </w:rPr>
          <w:t>35. Testing where in we subject the target of the test , to varying workloads to measure and evaluate the performance behaviours and ability of the target and of the test to continue to function properly under these different workloads?</w:t>
        </w:r>
      </w:ins>
    </w:p>
    <w:p w:rsidR="00C25EF4" w:rsidRPr="00C25EF4" w:rsidRDefault="00C25EF4" w:rsidP="00C25EF4">
      <w:pPr>
        <w:spacing w:after="225" w:line="240" w:lineRule="auto"/>
        <w:rPr>
          <w:ins w:id="210" w:author="Unknown"/>
          <w:rFonts w:ascii="Times New Roman" w:eastAsia="Times New Roman" w:hAnsi="Times New Roman" w:cs="Times New Roman"/>
          <w:sz w:val="24"/>
          <w:szCs w:val="24"/>
        </w:rPr>
      </w:pPr>
      <w:ins w:id="211" w:author="Unknown">
        <w:r w:rsidRPr="00C25EF4">
          <w:rPr>
            <w:rFonts w:ascii="Times New Roman" w:eastAsia="Times New Roman" w:hAnsi="Times New Roman" w:cs="Times New Roman"/>
            <w:sz w:val="24"/>
            <w:szCs w:val="24"/>
          </w:rPr>
          <w:t>Load Testing</w:t>
        </w:r>
      </w:ins>
    </w:p>
    <w:p w:rsidR="00C25EF4" w:rsidRPr="00C25EF4" w:rsidRDefault="00C25EF4" w:rsidP="00C25EF4">
      <w:pPr>
        <w:spacing w:after="225" w:line="240" w:lineRule="auto"/>
        <w:rPr>
          <w:ins w:id="212" w:author="Unknown"/>
          <w:rFonts w:ascii="Times New Roman" w:eastAsia="Times New Roman" w:hAnsi="Times New Roman" w:cs="Times New Roman"/>
          <w:sz w:val="24"/>
          <w:szCs w:val="24"/>
        </w:rPr>
      </w:pPr>
      <w:ins w:id="213" w:author="Unknown">
        <w:r w:rsidRPr="00C25EF4">
          <w:rPr>
            <w:rFonts w:ascii="Times New Roman" w:eastAsia="Times New Roman" w:hAnsi="Times New Roman" w:cs="Times New Roman"/>
            <w:b/>
            <w:bCs/>
            <w:sz w:val="24"/>
            <w:szCs w:val="24"/>
          </w:rPr>
          <w:t>36. Testing activity which is performed to expose defects in the interfaces and in the interaction between integrated components is?</w:t>
        </w:r>
      </w:ins>
    </w:p>
    <w:p w:rsidR="00C25EF4" w:rsidRPr="00C25EF4" w:rsidRDefault="00C25EF4" w:rsidP="00C25EF4">
      <w:pPr>
        <w:spacing w:after="225" w:line="240" w:lineRule="auto"/>
        <w:rPr>
          <w:ins w:id="214" w:author="Unknown"/>
          <w:rFonts w:ascii="Times New Roman" w:eastAsia="Times New Roman" w:hAnsi="Times New Roman" w:cs="Times New Roman"/>
          <w:sz w:val="24"/>
          <w:szCs w:val="24"/>
        </w:rPr>
      </w:pPr>
      <w:ins w:id="215" w:author="Unknown">
        <w:r w:rsidRPr="00C25EF4">
          <w:rPr>
            <w:rFonts w:ascii="Times New Roman" w:eastAsia="Times New Roman" w:hAnsi="Times New Roman" w:cs="Times New Roman"/>
            <w:sz w:val="24"/>
            <w:szCs w:val="24"/>
          </w:rPr>
          <w:t>Integration Level Testing</w:t>
        </w:r>
      </w:ins>
    </w:p>
    <w:p w:rsidR="00C25EF4" w:rsidRPr="00C25EF4" w:rsidRDefault="00C25EF4" w:rsidP="00C25EF4">
      <w:pPr>
        <w:spacing w:after="225" w:line="240" w:lineRule="auto"/>
        <w:rPr>
          <w:ins w:id="216" w:author="Unknown"/>
          <w:rFonts w:ascii="Times New Roman" w:eastAsia="Times New Roman" w:hAnsi="Times New Roman" w:cs="Times New Roman"/>
          <w:sz w:val="24"/>
          <w:szCs w:val="24"/>
        </w:rPr>
      </w:pPr>
      <w:ins w:id="217" w:author="Unknown">
        <w:r w:rsidRPr="00C25EF4">
          <w:rPr>
            <w:rFonts w:ascii="Times New Roman" w:eastAsia="Times New Roman" w:hAnsi="Times New Roman" w:cs="Times New Roman"/>
            <w:b/>
            <w:bCs/>
            <w:sz w:val="24"/>
            <w:szCs w:val="24"/>
          </w:rPr>
          <w:t>37. What are the Structure-based (white-box) testing techniques?</w:t>
        </w:r>
      </w:ins>
    </w:p>
    <w:p w:rsidR="00C25EF4" w:rsidRPr="00C25EF4" w:rsidRDefault="00C25EF4" w:rsidP="00C25EF4">
      <w:pPr>
        <w:spacing w:after="225" w:line="240" w:lineRule="auto"/>
        <w:rPr>
          <w:ins w:id="218" w:author="Unknown"/>
          <w:rFonts w:ascii="Times New Roman" w:eastAsia="Times New Roman" w:hAnsi="Times New Roman" w:cs="Times New Roman"/>
          <w:sz w:val="24"/>
          <w:szCs w:val="24"/>
        </w:rPr>
      </w:pPr>
      <w:ins w:id="219" w:author="Unknown">
        <w:r w:rsidRPr="00C25EF4">
          <w:rPr>
            <w:rFonts w:ascii="Times New Roman" w:eastAsia="Times New Roman" w:hAnsi="Times New Roman" w:cs="Times New Roman"/>
            <w:sz w:val="24"/>
            <w:szCs w:val="24"/>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ins>
    </w:p>
    <w:p w:rsidR="00C25EF4" w:rsidRPr="00C25EF4" w:rsidRDefault="00C25EF4" w:rsidP="00C25EF4">
      <w:pPr>
        <w:spacing w:after="225" w:line="240" w:lineRule="auto"/>
        <w:rPr>
          <w:ins w:id="220" w:author="Unknown"/>
          <w:rFonts w:ascii="Times New Roman" w:eastAsia="Times New Roman" w:hAnsi="Times New Roman" w:cs="Times New Roman"/>
          <w:sz w:val="24"/>
          <w:szCs w:val="24"/>
        </w:rPr>
      </w:pPr>
      <w:ins w:id="221" w:author="Unknown">
        <w:r w:rsidRPr="00C25EF4">
          <w:rPr>
            <w:rFonts w:ascii="Times New Roman" w:eastAsia="Times New Roman" w:hAnsi="Times New Roman" w:cs="Times New Roman"/>
            <w:b/>
            <w:bCs/>
            <w:sz w:val="24"/>
            <w:szCs w:val="24"/>
          </w:rPr>
          <w:t>38. When "Regression Testing" should be performed?</w:t>
        </w:r>
      </w:ins>
    </w:p>
    <w:p w:rsidR="00C25EF4" w:rsidRPr="00C25EF4" w:rsidRDefault="00C25EF4" w:rsidP="00C25EF4">
      <w:pPr>
        <w:spacing w:after="225" w:line="240" w:lineRule="auto"/>
        <w:rPr>
          <w:ins w:id="222" w:author="Unknown"/>
          <w:rFonts w:ascii="Times New Roman" w:eastAsia="Times New Roman" w:hAnsi="Times New Roman" w:cs="Times New Roman"/>
          <w:sz w:val="24"/>
          <w:szCs w:val="24"/>
        </w:rPr>
      </w:pPr>
      <w:ins w:id="223" w:author="Unknown">
        <w:r w:rsidRPr="00C25EF4">
          <w:rPr>
            <w:rFonts w:ascii="Times New Roman" w:eastAsia="Times New Roman" w:hAnsi="Times New Roman" w:cs="Times New Roman"/>
            <w:sz w:val="24"/>
            <w:szCs w:val="24"/>
          </w:rPr>
          <w:t>After the software has changed or when the environment has changed Regression testing should be performed.</w:t>
        </w:r>
      </w:ins>
    </w:p>
    <w:p w:rsidR="00C25EF4" w:rsidRPr="00C25EF4" w:rsidRDefault="00C25EF4" w:rsidP="00C25EF4">
      <w:pPr>
        <w:spacing w:after="225" w:line="240" w:lineRule="auto"/>
        <w:rPr>
          <w:ins w:id="224" w:author="Unknown"/>
          <w:rFonts w:ascii="Times New Roman" w:eastAsia="Times New Roman" w:hAnsi="Times New Roman" w:cs="Times New Roman"/>
          <w:sz w:val="24"/>
          <w:szCs w:val="24"/>
        </w:rPr>
      </w:pPr>
      <w:ins w:id="225" w:author="Unknown">
        <w:r w:rsidRPr="00C25EF4">
          <w:rPr>
            <w:rFonts w:ascii="Times New Roman" w:eastAsia="Times New Roman" w:hAnsi="Times New Roman" w:cs="Times New Roman"/>
            <w:b/>
            <w:bCs/>
            <w:sz w:val="24"/>
            <w:szCs w:val="24"/>
          </w:rPr>
          <w:t>39</w:t>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b/>
            <w:bCs/>
            <w:sz w:val="24"/>
            <w:szCs w:val="24"/>
          </w:rPr>
          <w:t>What is negative and positive testing?</w:t>
        </w:r>
      </w:ins>
    </w:p>
    <w:p w:rsidR="00C25EF4" w:rsidRPr="00C25EF4" w:rsidRDefault="00C25EF4" w:rsidP="00C25EF4">
      <w:pPr>
        <w:spacing w:after="225" w:line="240" w:lineRule="auto"/>
        <w:rPr>
          <w:ins w:id="226" w:author="Unknown"/>
          <w:rFonts w:ascii="Times New Roman" w:eastAsia="Times New Roman" w:hAnsi="Times New Roman" w:cs="Times New Roman"/>
          <w:sz w:val="24"/>
          <w:szCs w:val="24"/>
        </w:rPr>
      </w:pPr>
      <w:ins w:id="227" w:author="Unknown">
        <w:r w:rsidRPr="00C25EF4">
          <w:rPr>
            <w:rFonts w:ascii="Times New Roman" w:eastAsia="Times New Roman" w:hAnsi="Times New Roman" w:cs="Times New Roman"/>
            <w:sz w:val="24"/>
            <w:szCs w:val="24"/>
          </w:rPr>
          <w:t>A negative test is when you put in an invalid input and receives errors. While a positive testing, is when you put in a valid input and expect some action to be completed in accordance with the specification. </w:t>
        </w:r>
      </w:ins>
    </w:p>
    <w:p w:rsidR="00C25EF4" w:rsidRPr="00C25EF4" w:rsidRDefault="00C25EF4" w:rsidP="00C25EF4">
      <w:pPr>
        <w:spacing w:after="225" w:line="240" w:lineRule="auto"/>
        <w:rPr>
          <w:ins w:id="228" w:author="Unknown"/>
          <w:rFonts w:ascii="Times New Roman" w:eastAsia="Times New Roman" w:hAnsi="Times New Roman" w:cs="Times New Roman"/>
          <w:sz w:val="24"/>
          <w:szCs w:val="24"/>
        </w:rPr>
      </w:pPr>
      <w:ins w:id="229" w:author="Unknown">
        <w:r w:rsidRPr="00C25EF4">
          <w:rPr>
            <w:rFonts w:ascii="Times New Roman" w:eastAsia="Times New Roman" w:hAnsi="Times New Roman" w:cs="Times New Roman"/>
            <w:b/>
            <w:bCs/>
            <w:sz w:val="24"/>
            <w:szCs w:val="24"/>
          </w:rPr>
          <w:t>40. What is the purpose of a test completion criterion?</w:t>
        </w:r>
      </w:ins>
    </w:p>
    <w:p w:rsidR="00C25EF4" w:rsidRPr="00C25EF4" w:rsidRDefault="00C25EF4" w:rsidP="00C25EF4">
      <w:pPr>
        <w:spacing w:after="225" w:line="240" w:lineRule="auto"/>
        <w:rPr>
          <w:ins w:id="230" w:author="Unknown"/>
          <w:rFonts w:ascii="Times New Roman" w:eastAsia="Times New Roman" w:hAnsi="Times New Roman" w:cs="Times New Roman"/>
          <w:sz w:val="24"/>
          <w:szCs w:val="24"/>
        </w:rPr>
      </w:pPr>
      <w:ins w:id="231" w:author="Unknown">
        <w:r w:rsidRPr="00C25EF4">
          <w:rPr>
            <w:rFonts w:ascii="Times New Roman" w:eastAsia="Times New Roman" w:hAnsi="Times New Roman" w:cs="Times New Roman"/>
            <w:sz w:val="24"/>
            <w:szCs w:val="24"/>
          </w:rPr>
          <w:t>The purpose of test completion criterion is to determine when to stop testing</w:t>
        </w:r>
      </w:ins>
    </w:p>
    <w:p w:rsidR="00C25EF4" w:rsidRPr="00C25EF4" w:rsidRDefault="00C25EF4" w:rsidP="00C25EF4">
      <w:pPr>
        <w:spacing w:after="225" w:line="240" w:lineRule="auto"/>
        <w:rPr>
          <w:ins w:id="232" w:author="Unknown"/>
          <w:rFonts w:ascii="Times New Roman" w:eastAsia="Times New Roman" w:hAnsi="Times New Roman" w:cs="Times New Roman"/>
          <w:sz w:val="24"/>
          <w:szCs w:val="24"/>
        </w:rPr>
      </w:pPr>
      <w:ins w:id="233" w:author="Unknown">
        <w:r w:rsidRPr="00C25EF4">
          <w:rPr>
            <w:rFonts w:ascii="Times New Roman" w:eastAsia="Times New Roman" w:hAnsi="Times New Roman" w:cs="Times New Roman"/>
            <w:b/>
            <w:bCs/>
            <w:sz w:val="24"/>
            <w:szCs w:val="24"/>
          </w:rPr>
          <w:t>41. What can static analysis NOT find?</w:t>
        </w:r>
      </w:ins>
    </w:p>
    <w:p w:rsidR="00C25EF4" w:rsidRPr="00C25EF4" w:rsidRDefault="00C25EF4" w:rsidP="00C25EF4">
      <w:pPr>
        <w:spacing w:after="225" w:line="240" w:lineRule="auto"/>
        <w:rPr>
          <w:ins w:id="234" w:author="Unknown"/>
          <w:rFonts w:ascii="Times New Roman" w:eastAsia="Times New Roman" w:hAnsi="Times New Roman" w:cs="Times New Roman"/>
          <w:sz w:val="24"/>
          <w:szCs w:val="24"/>
        </w:rPr>
      </w:pPr>
      <w:ins w:id="235" w:author="Unknown">
        <w:r w:rsidRPr="00C25EF4">
          <w:rPr>
            <w:rFonts w:ascii="Times New Roman" w:eastAsia="Times New Roman" w:hAnsi="Times New Roman" w:cs="Times New Roman"/>
            <w:sz w:val="24"/>
            <w:szCs w:val="24"/>
          </w:rPr>
          <w:t>For example memory leaks.</w:t>
        </w:r>
      </w:ins>
    </w:p>
    <w:p w:rsidR="00C25EF4" w:rsidRPr="00C25EF4" w:rsidRDefault="00C25EF4" w:rsidP="00C25EF4">
      <w:pPr>
        <w:spacing w:after="225" w:line="240" w:lineRule="auto"/>
        <w:rPr>
          <w:ins w:id="236" w:author="Unknown"/>
          <w:rFonts w:ascii="Times New Roman" w:eastAsia="Times New Roman" w:hAnsi="Times New Roman" w:cs="Times New Roman"/>
          <w:sz w:val="24"/>
          <w:szCs w:val="24"/>
        </w:rPr>
      </w:pPr>
      <w:ins w:id="237" w:author="Unknown">
        <w:r w:rsidRPr="00C25EF4">
          <w:rPr>
            <w:rFonts w:ascii="Times New Roman" w:eastAsia="Times New Roman" w:hAnsi="Times New Roman" w:cs="Times New Roman"/>
            <w:b/>
            <w:bCs/>
            <w:sz w:val="24"/>
            <w:szCs w:val="24"/>
          </w:rPr>
          <w:t>42. What is the difference between re-testing and regression testing?</w:t>
        </w:r>
      </w:ins>
    </w:p>
    <w:p w:rsidR="00C25EF4" w:rsidRPr="00C25EF4" w:rsidRDefault="00C25EF4" w:rsidP="00C25EF4">
      <w:pPr>
        <w:spacing w:after="225" w:line="240" w:lineRule="auto"/>
        <w:rPr>
          <w:ins w:id="238" w:author="Unknown"/>
          <w:rFonts w:ascii="Times New Roman" w:eastAsia="Times New Roman" w:hAnsi="Times New Roman" w:cs="Times New Roman"/>
          <w:sz w:val="24"/>
          <w:szCs w:val="24"/>
        </w:rPr>
      </w:pPr>
      <w:ins w:id="239" w:author="Unknown">
        <w:r w:rsidRPr="00C25EF4">
          <w:rPr>
            <w:rFonts w:ascii="Times New Roman" w:eastAsia="Times New Roman" w:hAnsi="Times New Roman" w:cs="Times New Roman"/>
            <w:sz w:val="24"/>
            <w:szCs w:val="24"/>
          </w:rPr>
          <w:lastRenderedPageBreak/>
          <w:t>Re-testing ensures the original fault has been removed; regression testing looks for unexpected side effects.</w:t>
        </w:r>
      </w:ins>
    </w:p>
    <w:p w:rsidR="00C25EF4" w:rsidRPr="00C25EF4" w:rsidRDefault="00C25EF4" w:rsidP="00C25EF4">
      <w:pPr>
        <w:spacing w:after="225" w:line="240" w:lineRule="auto"/>
        <w:rPr>
          <w:ins w:id="240" w:author="Unknown"/>
          <w:rFonts w:ascii="Times New Roman" w:eastAsia="Times New Roman" w:hAnsi="Times New Roman" w:cs="Times New Roman"/>
          <w:sz w:val="24"/>
          <w:szCs w:val="24"/>
        </w:rPr>
      </w:pPr>
      <w:ins w:id="241" w:author="Unknown">
        <w:r w:rsidRPr="00C25EF4">
          <w:rPr>
            <w:rFonts w:ascii="Times New Roman" w:eastAsia="Times New Roman" w:hAnsi="Times New Roman" w:cs="Times New Roman"/>
            <w:b/>
            <w:bCs/>
            <w:sz w:val="24"/>
            <w:szCs w:val="24"/>
          </w:rPr>
          <w:t>43. What are the Experience-based testing techniques?</w:t>
        </w:r>
      </w:ins>
    </w:p>
    <w:p w:rsidR="00C25EF4" w:rsidRPr="00C25EF4" w:rsidRDefault="00C25EF4" w:rsidP="00C25EF4">
      <w:pPr>
        <w:spacing w:after="225" w:line="240" w:lineRule="auto"/>
        <w:rPr>
          <w:ins w:id="242" w:author="Unknown"/>
          <w:rFonts w:ascii="Times New Roman" w:eastAsia="Times New Roman" w:hAnsi="Times New Roman" w:cs="Times New Roman"/>
          <w:sz w:val="24"/>
          <w:szCs w:val="24"/>
        </w:rPr>
      </w:pPr>
      <w:ins w:id="243" w:author="Unknown">
        <w:r w:rsidRPr="00C25EF4">
          <w:rPr>
            <w:rFonts w:ascii="Times New Roman" w:eastAsia="Times New Roman" w:hAnsi="Times New Roman" w:cs="Times New Roman"/>
            <w:sz w:val="24"/>
            <w:szCs w:val="24"/>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ins>
    </w:p>
    <w:p w:rsidR="00C25EF4" w:rsidRPr="00C25EF4" w:rsidRDefault="00C25EF4" w:rsidP="00C25EF4">
      <w:pPr>
        <w:spacing w:after="225" w:line="240" w:lineRule="auto"/>
        <w:rPr>
          <w:ins w:id="244" w:author="Unknown"/>
          <w:rFonts w:ascii="Times New Roman" w:eastAsia="Times New Roman" w:hAnsi="Times New Roman" w:cs="Times New Roman"/>
          <w:sz w:val="24"/>
          <w:szCs w:val="24"/>
        </w:rPr>
      </w:pPr>
      <w:ins w:id="245" w:author="Unknown">
        <w:r w:rsidRPr="00C25EF4">
          <w:rPr>
            <w:rFonts w:ascii="Times New Roman" w:eastAsia="Times New Roman" w:hAnsi="Times New Roman" w:cs="Times New Roman"/>
            <w:b/>
            <w:bCs/>
            <w:sz w:val="24"/>
            <w:szCs w:val="24"/>
          </w:rPr>
          <w:t>44. What type of review requires formal entry and exit criteria, including metrics?</w:t>
        </w:r>
      </w:ins>
    </w:p>
    <w:p w:rsidR="00C25EF4" w:rsidRPr="00C25EF4" w:rsidRDefault="00C25EF4" w:rsidP="00C25EF4">
      <w:pPr>
        <w:spacing w:after="225" w:line="240" w:lineRule="auto"/>
        <w:rPr>
          <w:ins w:id="246" w:author="Unknown"/>
          <w:rFonts w:ascii="Times New Roman" w:eastAsia="Times New Roman" w:hAnsi="Times New Roman" w:cs="Times New Roman"/>
          <w:sz w:val="24"/>
          <w:szCs w:val="24"/>
        </w:rPr>
      </w:pPr>
      <w:ins w:id="247" w:author="Unknown">
        <w:r w:rsidRPr="00C25EF4">
          <w:rPr>
            <w:rFonts w:ascii="Times New Roman" w:eastAsia="Times New Roman" w:hAnsi="Times New Roman" w:cs="Times New Roman"/>
            <w:sz w:val="24"/>
            <w:szCs w:val="24"/>
          </w:rPr>
          <w:t>Inspection</w:t>
        </w:r>
      </w:ins>
    </w:p>
    <w:p w:rsidR="00C25EF4" w:rsidRPr="00C25EF4" w:rsidRDefault="00C25EF4" w:rsidP="00C25EF4">
      <w:pPr>
        <w:spacing w:after="225" w:line="240" w:lineRule="auto"/>
        <w:rPr>
          <w:ins w:id="248" w:author="Unknown"/>
          <w:rFonts w:ascii="Times New Roman" w:eastAsia="Times New Roman" w:hAnsi="Times New Roman" w:cs="Times New Roman"/>
          <w:sz w:val="24"/>
          <w:szCs w:val="24"/>
        </w:rPr>
      </w:pPr>
      <w:ins w:id="249" w:author="Unknown">
        <w:r w:rsidRPr="00C25EF4">
          <w:rPr>
            <w:rFonts w:ascii="Times New Roman" w:eastAsia="Times New Roman" w:hAnsi="Times New Roman" w:cs="Times New Roman"/>
            <w:b/>
            <w:bCs/>
            <w:sz w:val="24"/>
            <w:szCs w:val="24"/>
          </w:rPr>
          <w:t>45. Could reviews or inspections be considered part of testing?</w:t>
        </w:r>
      </w:ins>
    </w:p>
    <w:p w:rsidR="00C25EF4" w:rsidRPr="00C25EF4" w:rsidRDefault="00C25EF4" w:rsidP="00C25EF4">
      <w:pPr>
        <w:spacing w:after="225" w:line="240" w:lineRule="auto"/>
        <w:rPr>
          <w:ins w:id="250" w:author="Unknown"/>
          <w:rFonts w:ascii="Times New Roman" w:eastAsia="Times New Roman" w:hAnsi="Times New Roman" w:cs="Times New Roman"/>
          <w:sz w:val="24"/>
          <w:szCs w:val="24"/>
        </w:rPr>
      </w:pPr>
      <w:ins w:id="251" w:author="Unknown">
        <w:r w:rsidRPr="00C25EF4">
          <w:rPr>
            <w:rFonts w:ascii="Times New Roman" w:eastAsia="Times New Roman" w:hAnsi="Times New Roman" w:cs="Times New Roman"/>
            <w:sz w:val="24"/>
            <w:szCs w:val="24"/>
          </w:rPr>
          <w:t>Yes, because both help detect faults and improve quality.</w:t>
        </w:r>
      </w:ins>
    </w:p>
    <w:p w:rsidR="00C25EF4" w:rsidRPr="00C25EF4" w:rsidRDefault="00C25EF4" w:rsidP="00C25EF4">
      <w:pPr>
        <w:spacing w:after="225" w:line="240" w:lineRule="auto"/>
        <w:rPr>
          <w:ins w:id="252" w:author="Unknown"/>
          <w:rFonts w:ascii="Times New Roman" w:eastAsia="Times New Roman" w:hAnsi="Times New Roman" w:cs="Times New Roman"/>
          <w:sz w:val="24"/>
          <w:szCs w:val="24"/>
        </w:rPr>
      </w:pPr>
      <w:ins w:id="253" w:author="Unknown">
        <w:r w:rsidRPr="00C25EF4">
          <w:rPr>
            <w:rFonts w:ascii="Times New Roman" w:eastAsia="Times New Roman" w:hAnsi="Times New Roman" w:cs="Times New Roman"/>
            <w:b/>
            <w:bCs/>
            <w:sz w:val="24"/>
            <w:szCs w:val="24"/>
          </w:rPr>
          <w:t>46. An input field takes the year of birth between 1900 and 2004 what are the boundary values for testing this field?</w:t>
        </w:r>
      </w:ins>
    </w:p>
    <w:p w:rsidR="00C25EF4" w:rsidRPr="00C25EF4" w:rsidRDefault="00C25EF4" w:rsidP="00C25EF4">
      <w:pPr>
        <w:spacing w:after="225" w:line="240" w:lineRule="auto"/>
        <w:rPr>
          <w:ins w:id="254" w:author="Unknown"/>
          <w:rFonts w:ascii="Times New Roman" w:eastAsia="Times New Roman" w:hAnsi="Times New Roman" w:cs="Times New Roman"/>
          <w:sz w:val="24"/>
          <w:szCs w:val="24"/>
        </w:rPr>
      </w:pPr>
      <w:ins w:id="255" w:author="Unknown">
        <w:r w:rsidRPr="00C25EF4">
          <w:rPr>
            <w:rFonts w:ascii="Times New Roman" w:eastAsia="Times New Roman" w:hAnsi="Times New Roman" w:cs="Times New Roman"/>
            <w:sz w:val="24"/>
            <w:szCs w:val="24"/>
          </w:rPr>
          <w:t>1899,1900,2004,2005</w:t>
        </w:r>
      </w:ins>
    </w:p>
    <w:p w:rsidR="00C25EF4" w:rsidRPr="00C25EF4" w:rsidRDefault="00C25EF4" w:rsidP="00C25EF4">
      <w:pPr>
        <w:spacing w:after="225" w:line="240" w:lineRule="auto"/>
        <w:rPr>
          <w:ins w:id="256" w:author="Unknown"/>
          <w:rFonts w:ascii="Times New Roman" w:eastAsia="Times New Roman" w:hAnsi="Times New Roman" w:cs="Times New Roman"/>
          <w:sz w:val="24"/>
          <w:szCs w:val="24"/>
        </w:rPr>
      </w:pPr>
      <w:ins w:id="257" w:author="Unknown">
        <w:r w:rsidRPr="00C25EF4">
          <w:rPr>
            <w:rFonts w:ascii="Times New Roman" w:eastAsia="Times New Roman" w:hAnsi="Times New Roman" w:cs="Times New Roman"/>
            <w:b/>
            <w:bCs/>
            <w:sz w:val="24"/>
            <w:szCs w:val="24"/>
          </w:rPr>
          <w:t>47. Which of the following tools would be involved in the automation of regression test? a. Data tester b. Boundary tester c. Capture/Playback d. Output comparator.</w:t>
        </w:r>
      </w:ins>
    </w:p>
    <w:p w:rsidR="00C25EF4" w:rsidRPr="00C25EF4" w:rsidRDefault="00C25EF4" w:rsidP="00C25EF4">
      <w:pPr>
        <w:spacing w:after="225" w:line="240" w:lineRule="auto"/>
        <w:rPr>
          <w:ins w:id="258" w:author="Unknown"/>
          <w:rFonts w:ascii="Times New Roman" w:eastAsia="Times New Roman" w:hAnsi="Times New Roman" w:cs="Times New Roman"/>
          <w:sz w:val="24"/>
          <w:szCs w:val="24"/>
        </w:rPr>
      </w:pPr>
      <w:ins w:id="259" w:author="Unknown">
        <w:r w:rsidRPr="00C25EF4">
          <w:rPr>
            <w:rFonts w:ascii="Times New Roman" w:eastAsia="Times New Roman" w:hAnsi="Times New Roman" w:cs="Times New Roman"/>
            <w:sz w:val="24"/>
            <w:szCs w:val="24"/>
          </w:rPr>
          <w:t>d. Output comparator</w:t>
        </w:r>
      </w:ins>
    </w:p>
    <w:p w:rsidR="00C25EF4" w:rsidRPr="00C25EF4" w:rsidRDefault="00C25EF4" w:rsidP="00C25EF4">
      <w:pPr>
        <w:spacing w:after="225" w:line="240" w:lineRule="auto"/>
        <w:rPr>
          <w:ins w:id="260" w:author="Unknown"/>
          <w:rFonts w:ascii="Times New Roman" w:eastAsia="Times New Roman" w:hAnsi="Times New Roman" w:cs="Times New Roman"/>
          <w:sz w:val="24"/>
          <w:szCs w:val="24"/>
        </w:rPr>
      </w:pPr>
      <w:ins w:id="261" w:author="Unknown">
        <w:r w:rsidRPr="00C25EF4">
          <w:rPr>
            <w:rFonts w:ascii="Times New Roman" w:eastAsia="Times New Roman" w:hAnsi="Times New Roman" w:cs="Times New Roman"/>
            <w:b/>
            <w:bCs/>
            <w:sz w:val="24"/>
            <w:szCs w:val="24"/>
          </w:rPr>
          <w:t>48. To test a function, what has to write a programmer, which calls the function to be tested and passes it test data.</w:t>
        </w:r>
      </w:ins>
    </w:p>
    <w:p w:rsidR="00C25EF4" w:rsidRPr="00C25EF4" w:rsidRDefault="00C25EF4" w:rsidP="00C25EF4">
      <w:pPr>
        <w:spacing w:after="225" w:line="240" w:lineRule="auto"/>
        <w:rPr>
          <w:ins w:id="262" w:author="Unknown"/>
          <w:rFonts w:ascii="Times New Roman" w:eastAsia="Times New Roman" w:hAnsi="Times New Roman" w:cs="Times New Roman"/>
          <w:sz w:val="24"/>
          <w:szCs w:val="24"/>
        </w:rPr>
      </w:pPr>
      <w:ins w:id="263" w:author="Unknown">
        <w:r w:rsidRPr="00C25EF4">
          <w:rPr>
            <w:rFonts w:ascii="Times New Roman" w:eastAsia="Times New Roman" w:hAnsi="Times New Roman" w:cs="Times New Roman"/>
            <w:sz w:val="24"/>
            <w:szCs w:val="24"/>
          </w:rPr>
          <w:t> Driver</w:t>
        </w:r>
      </w:ins>
    </w:p>
    <w:p w:rsidR="00C25EF4" w:rsidRPr="00C25EF4" w:rsidRDefault="00C25EF4" w:rsidP="00C25EF4">
      <w:pPr>
        <w:spacing w:after="225" w:line="240" w:lineRule="auto"/>
        <w:rPr>
          <w:ins w:id="264" w:author="Unknown"/>
          <w:rFonts w:ascii="Times New Roman" w:eastAsia="Times New Roman" w:hAnsi="Times New Roman" w:cs="Times New Roman"/>
          <w:sz w:val="24"/>
          <w:szCs w:val="24"/>
        </w:rPr>
      </w:pPr>
      <w:ins w:id="265" w:author="Unknown">
        <w:r w:rsidRPr="00C25EF4">
          <w:rPr>
            <w:rFonts w:ascii="Times New Roman" w:eastAsia="Times New Roman" w:hAnsi="Times New Roman" w:cs="Times New Roman"/>
            <w:b/>
            <w:bCs/>
            <w:sz w:val="24"/>
            <w:szCs w:val="24"/>
          </w:rPr>
          <w:t>49. What is the one Key reason why developers have difficulty testing their own work?</w:t>
        </w:r>
      </w:ins>
    </w:p>
    <w:p w:rsidR="00C25EF4" w:rsidRPr="00C25EF4" w:rsidRDefault="00C25EF4" w:rsidP="00C25EF4">
      <w:pPr>
        <w:spacing w:after="225" w:line="240" w:lineRule="auto"/>
        <w:rPr>
          <w:ins w:id="266" w:author="Unknown"/>
          <w:rFonts w:ascii="Times New Roman" w:eastAsia="Times New Roman" w:hAnsi="Times New Roman" w:cs="Times New Roman"/>
          <w:sz w:val="24"/>
          <w:szCs w:val="24"/>
        </w:rPr>
      </w:pPr>
      <w:ins w:id="267" w:author="Unknown">
        <w:r w:rsidRPr="00C25EF4">
          <w:rPr>
            <w:rFonts w:ascii="Times New Roman" w:eastAsia="Times New Roman" w:hAnsi="Times New Roman" w:cs="Times New Roman"/>
            <w:sz w:val="24"/>
            <w:szCs w:val="24"/>
          </w:rPr>
          <w:t>Lack of Objectivity</w:t>
        </w:r>
      </w:ins>
    </w:p>
    <w:p w:rsidR="00C25EF4" w:rsidRPr="00C25EF4" w:rsidRDefault="00C25EF4" w:rsidP="00C25EF4">
      <w:pPr>
        <w:spacing w:after="225" w:line="240" w:lineRule="auto"/>
        <w:rPr>
          <w:ins w:id="268" w:author="Unknown"/>
          <w:rFonts w:ascii="Times New Roman" w:eastAsia="Times New Roman" w:hAnsi="Times New Roman" w:cs="Times New Roman"/>
          <w:sz w:val="24"/>
          <w:szCs w:val="24"/>
        </w:rPr>
      </w:pPr>
      <w:ins w:id="269" w:author="Unknown">
        <w:r w:rsidRPr="00C25EF4">
          <w:rPr>
            <w:rFonts w:ascii="Times New Roman" w:eastAsia="Times New Roman" w:hAnsi="Times New Roman" w:cs="Times New Roman"/>
            <w:b/>
            <w:bCs/>
            <w:sz w:val="24"/>
            <w:szCs w:val="24"/>
          </w:rPr>
          <w:t>50."How much testing is enough?"</w:t>
        </w:r>
      </w:ins>
    </w:p>
    <w:p w:rsidR="00C25EF4" w:rsidRPr="00C25EF4" w:rsidRDefault="00C25EF4" w:rsidP="00C25EF4">
      <w:pPr>
        <w:spacing w:after="225" w:line="240" w:lineRule="auto"/>
        <w:rPr>
          <w:ins w:id="270" w:author="Unknown"/>
          <w:rFonts w:ascii="Times New Roman" w:eastAsia="Times New Roman" w:hAnsi="Times New Roman" w:cs="Times New Roman"/>
          <w:sz w:val="24"/>
          <w:szCs w:val="24"/>
        </w:rPr>
      </w:pPr>
      <w:ins w:id="271" w:author="Unknown">
        <w:r w:rsidRPr="00C25EF4">
          <w:rPr>
            <w:rFonts w:ascii="Times New Roman" w:eastAsia="Times New Roman" w:hAnsi="Times New Roman" w:cs="Times New Roman"/>
            <w:sz w:val="24"/>
            <w:szCs w:val="24"/>
          </w:rPr>
          <w:t>The answer depends on the risk for your industry, contract and special requirements.</w:t>
        </w:r>
      </w:ins>
    </w:p>
    <w:p w:rsidR="00C25EF4" w:rsidRPr="00C25EF4" w:rsidRDefault="00C25EF4" w:rsidP="00C25EF4">
      <w:pPr>
        <w:spacing w:after="225" w:line="240" w:lineRule="auto"/>
        <w:rPr>
          <w:ins w:id="272" w:author="Unknown"/>
          <w:rFonts w:ascii="Times New Roman" w:eastAsia="Times New Roman" w:hAnsi="Times New Roman" w:cs="Times New Roman"/>
          <w:sz w:val="24"/>
          <w:szCs w:val="24"/>
        </w:rPr>
      </w:pPr>
      <w:ins w:id="273" w:author="Unknown">
        <w:r w:rsidRPr="00C25EF4">
          <w:rPr>
            <w:rFonts w:ascii="Times New Roman" w:eastAsia="Times New Roman" w:hAnsi="Times New Roman" w:cs="Times New Roman"/>
            <w:b/>
            <w:bCs/>
            <w:sz w:val="24"/>
            <w:szCs w:val="24"/>
          </w:rPr>
          <w:t>51. When should testing be stopped?</w:t>
        </w:r>
      </w:ins>
    </w:p>
    <w:p w:rsidR="00C25EF4" w:rsidRPr="00C25EF4" w:rsidRDefault="00C25EF4" w:rsidP="00C25EF4">
      <w:pPr>
        <w:spacing w:after="225" w:line="240" w:lineRule="auto"/>
        <w:rPr>
          <w:ins w:id="274" w:author="Unknown"/>
          <w:rFonts w:ascii="Times New Roman" w:eastAsia="Times New Roman" w:hAnsi="Times New Roman" w:cs="Times New Roman"/>
          <w:sz w:val="24"/>
          <w:szCs w:val="24"/>
        </w:rPr>
      </w:pPr>
      <w:ins w:id="275" w:author="Unknown">
        <w:r w:rsidRPr="00C25EF4">
          <w:rPr>
            <w:rFonts w:ascii="Times New Roman" w:eastAsia="Times New Roman" w:hAnsi="Times New Roman" w:cs="Times New Roman"/>
            <w:sz w:val="24"/>
            <w:szCs w:val="24"/>
          </w:rPr>
          <w:t>It depends on the risks for the system being tested. There are some criteria bases on which you can stop testing.</w:t>
        </w:r>
      </w:ins>
    </w:p>
    <w:p w:rsidR="00C25EF4" w:rsidRPr="00C25EF4" w:rsidRDefault="00C25EF4" w:rsidP="00C25EF4">
      <w:pPr>
        <w:numPr>
          <w:ilvl w:val="0"/>
          <w:numId w:val="6"/>
        </w:numPr>
        <w:spacing w:before="100" w:beforeAutospacing="1" w:after="100" w:afterAutospacing="1" w:line="360" w:lineRule="atLeast"/>
        <w:ind w:left="450"/>
        <w:rPr>
          <w:ins w:id="276" w:author="Unknown"/>
          <w:rFonts w:ascii="Times New Roman" w:eastAsia="Times New Roman" w:hAnsi="Times New Roman" w:cs="Times New Roman"/>
          <w:sz w:val="24"/>
          <w:szCs w:val="24"/>
        </w:rPr>
      </w:pPr>
      <w:ins w:id="277" w:author="Unknown">
        <w:r w:rsidRPr="00C25EF4">
          <w:rPr>
            <w:rFonts w:ascii="Times New Roman" w:eastAsia="Times New Roman" w:hAnsi="Times New Roman" w:cs="Times New Roman"/>
            <w:sz w:val="24"/>
            <w:szCs w:val="24"/>
          </w:rPr>
          <w:t>Deadlines (Testing, Release)</w:t>
        </w:r>
      </w:ins>
    </w:p>
    <w:p w:rsidR="00C25EF4" w:rsidRPr="00C25EF4" w:rsidRDefault="00C25EF4" w:rsidP="00C25EF4">
      <w:pPr>
        <w:numPr>
          <w:ilvl w:val="0"/>
          <w:numId w:val="6"/>
        </w:numPr>
        <w:spacing w:before="100" w:beforeAutospacing="1" w:after="100" w:afterAutospacing="1" w:line="360" w:lineRule="atLeast"/>
        <w:ind w:left="450"/>
        <w:rPr>
          <w:ins w:id="278" w:author="Unknown"/>
          <w:rFonts w:ascii="Times New Roman" w:eastAsia="Times New Roman" w:hAnsi="Times New Roman" w:cs="Times New Roman"/>
          <w:sz w:val="24"/>
          <w:szCs w:val="24"/>
        </w:rPr>
      </w:pPr>
      <w:ins w:id="279" w:author="Unknown">
        <w:r w:rsidRPr="00C25EF4">
          <w:rPr>
            <w:rFonts w:ascii="Times New Roman" w:eastAsia="Times New Roman" w:hAnsi="Times New Roman" w:cs="Times New Roman"/>
            <w:sz w:val="24"/>
            <w:szCs w:val="24"/>
          </w:rPr>
          <w:t>Test budget has been depleted</w:t>
        </w:r>
      </w:ins>
    </w:p>
    <w:p w:rsidR="00C25EF4" w:rsidRPr="00C25EF4" w:rsidRDefault="00C25EF4" w:rsidP="00C25EF4">
      <w:pPr>
        <w:numPr>
          <w:ilvl w:val="0"/>
          <w:numId w:val="6"/>
        </w:numPr>
        <w:spacing w:before="100" w:beforeAutospacing="1" w:after="100" w:afterAutospacing="1" w:line="360" w:lineRule="atLeast"/>
        <w:ind w:left="450"/>
        <w:rPr>
          <w:ins w:id="280" w:author="Unknown"/>
          <w:rFonts w:ascii="Times New Roman" w:eastAsia="Times New Roman" w:hAnsi="Times New Roman" w:cs="Times New Roman"/>
          <w:sz w:val="24"/>
          <w:szCs w:val="24"/>
        </w:rPr>
      </w:pPr>
      <w:ins w:id="281" w:author="Unknown">
        <w:r w:rsidRPr="00C25EF4">
          <w:rPr>
            <w:rFonts w:ascii="Times New Roman" w:eastAsia="Times New Roman" w:hAnsi="Times New Roman" w:cs="Times New Roman"/>
            <w:sz w:val="24"/>
            <w:szCs w:val="24"/>
          </w:rPr>
          <w:lastRenderedPageBreak/>
          <w:t>Bug rate fall below certain level</w:t>
        </w:r>
      </w:ins>
    </w:p>
    <w:p w:rsidR="00C25EF4" w:rsidRPr="00C25EF4" w:rsidRDefault="00C25EF4" w:rsidP="00C25EF4">
      <w:pPr>
        <w:numPr>
          <w:ilvl w:val="0"/>
          <w:numId w:val="6"/>
        </w:numPr>
        <w:spacing w:before="100" w:beforeAutospacing="1" w:after="100" w:afterAutospacing="1" w:line="360" w:lineRule="atLeast"/>
        <w:ind w:left="450"/>
        <w:rPr>
          <w:ins w:id="282" w:author="Unknown"/>
          <w:rFonts w:ascii="Times New Roman" w:eastAsia="Times New Roman" w:hAnsi="Times New Roman" w:cs="Times New Roman"/>
          <w:sz w:val="24"/>
          <w:szCs w:val="24"/>
        </w:rPr>
      </w:pPr>
      <w:ins w:id="283" w:author="Unknown">
        <w:r w:rsidRPr="00C25EF4">
          <w:rPr>
            <w:rFonts w:ascii="Times New Roman" w:eastAsia="Times New Roman" w:hAnsi="Times New Roman" w:cs="Times New Roman"/>
            <w:sz w:val="24"/>
            <w:szCs w:val="24"/>
          </w:rPr>
          <w:t>Test cases completed with certain percentage passed</w:t>
        </w:r>
      </w:ins>
    </w:p>
    <w:p w:rsidR="00C25EF4" w:rsidRPr="00C25EF4" w:rsidRDefault="00C25EF4" w:rsidP="00C25EF4">
      <w:pPr>
        <w:numPr>
          <w:ilvl w:val="0"/>
          <w:numId w:val="6"/>
        </w:numPr>
        <w:spacing w:before="100" w:beforeAutospacing="1" w:after="100" w:afterAutospacing="1" w:line="360" w:lineRule="atLeast"/>
        <w:ind w:left="450"/>
        <w:rPr>
          <w:ins w:id="284" w:author="Unknown"/>
          <w:rFonts w:ascii="Times New Roman" w:eastAsia="Times New Roman" w:hAnsi="Times New Roman" w:cs="Times New Roman"/>
          <w:sz w:val="24"/>
          <w:szCs w:val="24"/>
        </w:rPr>
      </w:pPr>
      <w:ins w:id="285" w:author="Unknown">
        <w:r w:rsidRPr="00C25EF4">
          <w:rPr>
            <w:rFonts w:ascii="Times New Roman" w:eastAsia="Times New Roman" w:hAnsi="Times New Roman" w:cs="Times New Roman"/>
            <w:sz w:val="24"/>
            <w:szCs w:val="24"/>
          </w:rPr>
          <w:t>Alpha or beta periods for testing ends</w:t>
        </w:r>
      </w:ins>
    </w:p>
    <w:p w:rsidR="00C25EF4" w:rsidRPr="00C25EF4" w:rsidRDefault="00C25EF4" w:rsidP="00C25EF4">
      <w:pPr>
        <w:numPr>
          <w:ilvl w:val="0"/>
          <w:numId w:val="6"/>
        </w:numPr>
        <w:spacing w:before="100" w:beforeAutospacing="1" w:after="100" w:afterAutospacing="1" w:line="360" w:lineRule="atLeast"/>
        <w:ind w:left="450"/>
        <w:rPr>
          <w:ins w:id="286" w:author="Unknown"/>
          <w:rFonts w:ascii="Times New Roman" w:eastAsia="Times New Roman" w:hAnsi="Times New Roman" w:cs="Times New Roman"/>
          <w:sz w:val="24"/>
          <w:szCs w:val="24"/>
        </w:rPr>
      </w:pPr>
      <w:ins w:id="287" w:author="Unknown">
        <w:r w:rsidRPr="00C25EF4">
          <w:rPr>
            <w:rFonts w:ascii="Times New Roman" w:eastAsia="Times New Roman" w:hAnsi="Times New Roman" w:cs="Times New Roman"/>
            <w:sz w:val="24"/>
            <w:szCs w:val="24"/>
          </w:rPr>
          <w:t>Coverage of code, functionality or requirements are met to a specified point</w:t>
        </w:r>
      </w:ins>
    </w:p>
    <w:p w:rsidR="00C25EF4" w:rsidRPr="00C25EF4" w:rsidRDefault="00C25EF4" w:rsidP="00C25EF4">
      <w:pPr>
        <w:spacing w:after="225" w:line="240" w:lineRule="auto"/>
        <w:rPr>
          <w:ins w:id="288" w:author="Unknown"/>
          <w:rFonts w:ascii="Times New Roman" w:eastAsia="Times New Roman" w:hAnsi="Times New Roman" w:cs="Times New Roman"/>
          <w:sz w:val="24"/>
          <w:szCs w:val="24"/>
        </w:rPr>
      </w:pPr>
      <w:ins w:id="289" w:author="Unknown">
        <w:r w:rsidRPr="00C25EF4">
          <w:rPr>
            <w:rFonts w:ascii="Times New Roman" w:eastAsia="Times New Roman" w:hAnsi="Times New Roman" w:cs="Times New Roman"/>
            <w:b/>
            <w:bCs/>
            <w:sz w:val="24"/>
            <w:szCs w:val="24"/>
          </w:rPr>
          <w:t>52. Which of the following is the main purpose of the integration strategy for integration testing in the small?</w:t>
        </w:r>
      </w:ins>
    </w:p>
    <w:p w:rsidR="00C25EF4" w:rsidRPr="00C25EF4" w:rsidRDefault="00C25EF4" w:rsidP="00C25EF4">
      <w:pPr>
        <w:spacing w:after="225" w:line="240" w:lineRule="auto"/>
        <w:rPr>
          <w:ins w:id="290" w:author="Unknown"/>
          <w:rFonts w:ascii="Times New Roman" w:eastAsia="Times New Roman" w:hAnsi="Times New Roman" w:cs="Times New Roman"/>
          <w:sz w:val="24"/>
          <w:szCs w:val="24"/>
        </w:rPr>
      </w:pPr>
      <w:ins w:id="291" w:author="Unknown">
        <w:r w:rsidRPr="00C25EF4">
          <w:rPr>
            <w:rFonts w:ascii="Times New Roman" w:eastAsia="Times New Roman" w:hAnsi="Times New Roman" w:cs="Times New Roman"/>
            <w:sz w:val="24"/>
            <w:szCs w:val="24"/>
          </w:rPr>
          <w:t>The main purpose of the integration strategy is to specify which modules to combine when and how many at once.</w:t>
        </w:r>
      </w:ins>
    </w:p>
    <w:p w:rsidR="00C25EF4" w:rsidRPr="00C25EF4" w:rsidRDefault="00C25EF4" w:rsidP="00C25EF4">
      <w:pPr>
        <w:spacing w:after="225" w:line="240" w:lineRule="auto"/>
        <w:rPr>
          <w:ins w:id="292" w:author="Unknown"/>
          <w:rFonts w:ascii="Times New Roman" w:eastAsia="Times New Roman" w:hAnsi="Times New Roman" w:cs="Times New Roman"/>
          <w:sz w:val="24"/>
          <w:szCs w:val="24"/>
        </w:rPr>
      </w:pPr>
      <w:ins w:id="293" w:author="Unknown">
        <w:r w:rsidRPr="00C25EF4">
          <w:rPr>
            <w:rFonts w:ascii="Times New Roman" w:eastAsia="Times New Roman" w:hAnsi="Times New Roman" w:cs="Times New Roman"/>
            <w:b/>
            <w:bCs/>
            <w:sz w:val="24"/>
            <w:szCs w:val="24"/>
          </w:rPr>
          <w:t>53.What are semi-random test cases?</w:t>
        </w:r>
      </w:ins>
    </w:p>
    <w:p w:rsidR="00C25EF4" w:rsidRPr="00C25EF4" w:rsidRDefault="00C25EF4" w:rsidP="00C25EF4">
      <w:pPr>
        <w:spacing w:after="225" w:line="240" w:lineRule="auto"/>
        <w:rPr>
          <w:ins w:id="294" w:author="Unknown"/>
          <w:rFonts w:ascii="Times New Roman" w:eastAsia="Times New Roman" w:hAnsi="Times New Roman" w:cs="Times New Roman"/>
          <w:sz w:val="24"/>
          <w:szCs w:val="24"/>
        </w:rPr>
      </w:pPr>
      <w:ins w:id="295" w:author="Unknown">
        <w:r w:rsidRPr="00C25EF4">
          <w:rPr>
            <w:rFonts w:ascii="Times New Roman" w:eastAsia="Times New Roman" w:hAnsi="Times New Roman" w:cs="Times New Roman"/>
            <w:sz w:val="24"/>
            <w:szCs w:val="24"/>
          </w:rPr>
          <w:t>Semi-random test cases are nothing but when we perform random test cases and do equivalence partitioning to those test cases, it removes redundant test cases, thus giving us semi-random test cases.</w:t>
        </w:r>
      </w:ins>
    </w:p>
    <w:p w:rsidR="00C25EF4" w:rsidRPr="00C25EF4" w:rsidRDefault="00C25EF4" w:rsidP="00C25EF4">
      <w:pPr>
        <w:spacing w:after="225" w:line="240" w:lineRule="auto"/>
        <w:rPr>
          <w:ins w:id="296" w:author="Unknown"/>
          <w:rFonts w:ascii="Times New Roman" w:eastAsia="Times New Roman" w:hAnsi="Times New Roman" w:cs="Times New Roman"/>
          <w:sz w:val="24"/>
          <w:szCs w:val="24"/>
        </w:rPr>
      </w:pPr>
      <w:ins w:id="297" w:author="Unknown">
        <w:r w:rsidRPr="00C25EF4">
          <w:rPr>
            <w:rFonts w:ascii="Times New Roman" w:eastAsia="Times New Roman" w:hAnsi="Times New Roman" w:cs="Times New Roman"/>
            <w:b/>
            <w:bCs/>
            <w:sz w:val="24"/>
            <w:szCs w:val="24"/>
          </w:rPr>
          <w:t>54. Given the following code, which statement is true about the minimum number of test cases required for full statement and branch coverage?</w:t>
        </w:r>
      </w:ins>
    </w:p>
    <w:p w:rsidR="00C25EF4" w:rsidRPr="00C25EF4" w:rsidRDefault="00C25EF4" w:rsidP="00C25EF4">
      <w:pPr>
        <w:spacing w:after="225" w:line="240" w:lineRule="auto"/>
        <w:rPr>
          <w:ins w:id="298" w:author="Unknown"/>
          <w:rFonts w:ascii="Times New Roman" w:eastAsia="Times New Roman" w:hAnsi="Times New Roman" w:cs="Times New Roman"/>
          <w:sz w:val="24"/>
          <w:szCs w:val="24"/>
        </w:rPr>
      </w:pPr>
      <w:ins w:id="299" w:author="Unknown">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b/>
            <w:bCs/>
            <w:sz w:val="24"/>
            <w:szCs w:val="24"/>
          </w:rPr>
          <w:t>Read p</w:t>
        </w:r>
      </w:ins>
    </w:p>
    <w:p w:rsidR="00C25EF4" w:rsidRPr="00C25EF4" w:rsidRDefault="00C25EF4" w:rsidP="00C25EF4">
      <w:pPr>
        <w:spacing w:after="225" w:line="240" w:lineRule="auto"/>
        <w:rPr>
          <w:ins w:id="300" w:author="Unknown"/>
          <w:rFonts w:ascii="Times New Roman" w:eastAsia="Times New Roman" w:hAnsi="Times New Roman" w:cs="Times New Roman"/>
          <w:sz w:val="24"/>
          <w:szCs w:val="24"/>
        </w:rPr>
      </w:pPr>
      <w:ins w:id="301" w:author="Unknown">
        <w:r w:rsidRPr="00C25EF4">
          <w:rPr>
            <w:rFonts w:ascii="Times New Roman" w:eastAsia="Times New Roman" w:hAnsi="Times New Roman" w:cs="Times New Roman"/>
            <w:b/>
            <w:bCs/>
            <w:sz w:val="24"/>
            <w:szCs w:val="24"/>
          </w:rPr>
          <w:t>     Read q</w:t>
        </w:r>
      </w:ins>
    </w:p>
    <w:p w:rsidR="00C25EF4" w:rsidRPr="00C25EF4" w:rsidRDefault="00C25EF4" w:rsidP="00C25EF4">
      <w:pPr>
        <w:spacing w:after="225" w:line="240" w:lineRule="auto"/>
        <w:rPr>
          <w:ins w:id="302" w:author="Unknown"/>
          <w:rFonts w:ascii="Times New Roman" w:eastAsia="Times New Roman" w:hAnsi="Times New Roman" w:cs="Times New Roman"/>
          <w:sz w:val="24"/>
          <w:szCs w:val="24"/>
        </w:rPr>
      </w:pPr>
      <w:ins w:id="303" w:author="Unknown">
        <w:r w:rsidRPr="00C25EF4">
          <w:rPr>
            <w:rFonts w:ascii="Times New Roman" w:eastAsia="Times New Roman" w:hAnsi="Times New Roman" w:cs="Times New Roman"/>
            <w:b/>
            <w:bCs/>
            <w:sz w:val="24"/>
            <w:szCs w:val="24"/>
          </w:rPr>
          <w:t>     IF p+q&gt; 100</w:t>
        </w:r>
      </w:ins>
    </w:p>
    <w:p w:rsidR="00C25EF4" w:rsidRPr="00C25EF4" w:rsidRDefault="00C25EF4" w:rsidP="00C25EF4">
      <w:pPr>
        <w:spacing w:after="225" w:line="240" w:lineRule="auto"/>
        <w:rPr>
          <w:ins w:id="304" w:author="Unknown"/>
          <w:rFonts w:ascii="Times New Roman" w:eastAsia="Times New Roman" w:hAnsi="Times New Roman" w:cs="Times New Roman"/>
          <w:sz w:val="24"/>
          <w:szCs w:val="24"/>
        </w:rPr>
      </w:pPr>
      <w:ins w:id="305" w:author="Unknown">
        <w:r w:rsidRPr="00C25EF4">
          <w:rPr>
            <w:rFonts w:ascii="Times New Roman" w:eastAsia="Times New Roman" w:hAnsi="Times New Roman" w:cs="Times New Roman"/>
            <w:b/>
            <w:bCs/>
            <w:sz w:val="24"/>
            <w:szCs w:val="24"/>
          </w:rPr>
          <w:t>          THEN Print "Large"</w:t>
        </w:r>
      </w:ins>
    </w:p>
    <w:p w:rsidR="00C25EF4" w:rsidRPr="00C25EF4" w:rsidRDefault="00C25EF4" w:rsidP="00C25EF4">
      <w:pPr>
        <w:spacing w:after="225" w:line="240" w:lineRule="auto"/>
        <w:rPr>
          <w:ins w:id="306" w:author="Unknown"/>
          <w:rFonts w:ascii="Times New Roman" w:eastAsia="Times New Roman" w:hAnsi="Times New Roman" w:cs="Times New Roman"/>
          <w:sz w:val="24"/>
          <w:szCs w:val="24"/>
        </w:rPr>
      </w:pPr>
      <w:ins w:id="307"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308" w:author="Unknown"/>
          <w:rFonts w:ascii="Times New Roman" w:eastAsia="Times New Roman" w:hAnsi="Times New Roman" w:cs="Times New Roman"/>
          <w:sz w:val="24"/>
          <w:szCs w:val="24"/>
        </w:rPr>
      </w:pPr>
      <w:ins w:id="309" w:author="Unknown">
        <w:r w:rsidRPr="00C25EF4">
          <w:rPr>
            <w:rFonts w:ascii="Times New Roman" w:eastAsia="Times New Roman" w:hAnsi="Times New Roman" w:cs="Times New Roman"/>
            <w:b/>
            <w:bCs/>
            <w:sz w:val="24"/>
            <w:szCs w:val="24"/>
          </w:rPr>
          <w:t>    ENDIF</w:t>
        </w:r>
      </w:ins>
    </w:p>
    <w:p w:rsidR="00C25EF4" w:rsidRPr="00C25EF4" w:rsidRDefault="00C25EF4" w:rsidP="00C25EF4">
      <w:pPr>
        <w:spacing w:after="225" w:line="240" w:lineRule="auto"/>
        <w:rPr>
          <w:ins w:id="310" w:author="Unknown"/>
          <w:rFonts w:ascii="Times New Roman" w:eastAsia="Times New Roman" w:hAnsi="Times New Roman" w:cs="Times New Roman"/>
          <w:sz w:val="24"/>
          <w:szCs w:val="24"/>
        </w:rPr>
      </w:pPr>
      <w:ins w:id="311" w:author="Unknown">
        <w:r w:rsidRPr="00C25EF4">
          <w:rPr>
            <w:rFonts w:ascii="Times New Roman" w:eastAsia="Times New Roman" w:hAnsi="Times New Roman" w:cs="Times New Roman"/>
            <w:b/>
            <w:bCs/>
            <w:sz w:val="24"/>
            <w:szCs w:val="24"/>
          </w:rPr>
          <w:t>    IF p &gt; 50</w:t>
        </w:r>
      </w:ins>
    </w:p>
    <w:p w:rsidR="00C25EF4" w:rsidRPr="00C25EF4" w:rsidRDefault="00C25EF4" w:rsidP="00C25EF4">
      <w:pPr>
        <w:spacing w:after="225" w:line="240" w:lineRule="auto"/>
        <w:rPr>
          <w:ins w:id="312" w:author="Unknown"/>
          <w:rFonts w:ascii="Times New Roman" w:eastAsia="Times New Roman" w:hAnsi="Times New Roman" w:cs="Times New Roman"/>
          <w:sz w:val="24"/>
          <w:szCs w:val="24"/>
        </w:rPr>
      </w:pPr>
      <w:ins w:id="313" w:author="Unknown">
        <w:r w:rsidRPr="00C25EF4">
          <w:rPr>
            <w:rFonts w:ascii="Times New Roman" w:eastAsia="Times New Roman" w:hAnsi="Times New Roman" w:cs="Times New Roman"/>
            <w:b/>
            <w:bCs/>
            <w:sz w:val="24"/>
            <w:szCs w:val="24"/>
          </w:rPr>
          <w:t>          THEN Print "p Large"</w:t>
        </w:r>
      </w:ins>
    </w:p>
    <w:p w:rsidR="00C25EF4" w:rsidRPr="00C25EF4" w:rsidRDefault="00C25EF4" w:rsidP="00C25EF4">
      <w:pPr>
        <w:spacing w:after="225" w:line="240" w:lineRule="auto"/>
        <w:rPr>
          <w:ins w:id="314" w:author="Unknown"/>
          <w:rFonts w:ascii="Times New Roman" w:eastAsia="Times New Roman" w:hAnsi="Times New Roman" w:cs="Times New Roman"/>
          <w:sz w:val="24"/>
          <w:szCs w:val="24"/>
        </w:rPr>
      </w:pPr>
      <w:ins w:id="315" w:author="Unknown">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b/>
            <w:bCs/>
            <w:sz w:val="24"/>
            <w:szCs w:val="24"/>
          </w:rPr>
          <w:t>ENDIF</w:t>
        </w:r>
      </w:ins>
    </w:p>
    <w:p w:rsidR="00C25EF4" w:rsidRPr="00C25EF4" w:rsidRDefault="00C25EF4" w:rsidP="00C25EF4">
      <w:pPr>
        <w:spacing w:after="225" w:line="240" w:lineRule="auto"/>
        <w:rPr>
          <w:ins w:id="316" w:author="Unknown"/>
          <w:rFonts w:ascii="Times New Roman" w:eastAsia="Times New Roman" w:hAnsi="Times New Roman" w:cs="Times New Roman"/>
          <w:sz w:val="24"/>
          <w:szCs w:val="24"/>
        </w:rPr>
      </w:pPr>
      <w:ins w:id="317" w:author="Unknown">
        <w:r w:rsidRPr="00C25EF4">
          <w:rPr>
            <w:rFonts w:ascii="Times New Roman" w:eastAsia="Times New Roman" w:hAnsi="Times New Roman" w:cs="Times New Roman"/>
            <w:sz w:val="24"/>
            <w:szCs w:val="24"/>
          </w:rPr>
          <w:t>1 test for statement coverage, 2 for branch coverage</w:t>
        </w:r>
      </w:ins>
    </w:p>
    <w:p w:rsidR="00C25EF4" w:rsidRPr="00C25EF4" w:rsidRDefault="00C25EF4" w:rsidP="00C25EF4">
      <w:pPr>
        <w:spacing w:after="225" w:line="240" w:lineRule="auto"/>
        <w:rPr>
          <w:ins w:id="318" w:author="Unknown"/>
          <w:rFonts w:ascii="Times New Roman" w:eastAsia="Times New Roman" w:hAnsi="Times New Roman" w:cs="Times New Roman"/>
          <w:sz w:val="24"/>
          <w:szCs w:val="24"/>
        </w:rPr>
      </w:pPr>
      <w:ins w:id="319" w:author="Unknown">
        <w:r w:rsidRPr="00C25EF4">
          <w:rPr>
            <w:rFonts w:ascii="Times New Roman" w:eastAsia="Times New Roman" w:hAnsi="Times New Roman" w:cs="Times New Roman"/>
            <w:b/>
            <w:bCs/>
            <w:sz w:val="24"/>
            <w:szCs w:val="24"/>
          </w:rPr>
          <w:t>55.  What is black box testing? What are the different black box testing techniques?</w:t>
        </w:r>
      </w:ins>
    </w:p>
    <w:p w:rsidR="00C25EF4" w:rsidRPr="00C25EF4" w:rsidRDefault="00C25EF4" w:rsidP="00C25EF4">
      <w:pPr>
        <w:spacing w:after="225" w:line="240" w:lineRule="auto"/>
        <w:rPr>
          <w:ins w:id="320" w:author="Unknown"/>
          <w:rFonts w:ascii="Times New Roman" w:eastAsia="Times New Roman" w:hAnsi="Times New Roman" w:cs="Times New Roman"/>
          <w:sz w:val="24"/>
          <w:szCs w:val="24"/>
        </w:rPr>
      </w:pPr>
      <w:ins w:id="321" w:author="Unknown">
        <w:r w:rsidRPr="00C25EF4">
          <w:rPr>
            <w:rFonts w:ascii="Times New Roman" w:eastAsia="Times New Roman" w:hAnsi="Times New Roman" w:cs="Times New Roman"/>
            <w:sz w:val="24"/>
            <w:szCs w:val="24"/>
          </w:rPr>
          <w:t>Black box testing is the software testing method which is used to test the software without knowing the internal structure of code or program. This testing is usually done to check the functionality of an application. The different black box testing techniques are</w:t>
        </w:r>
      </w:ins>
    </w:p>
    <w:p w:rsidR="00C25EF4" w:rsidRPr="00C25EF4" w:rsidRDefault="00C25EF4" w:rsidP="00C25EF4">
      <w:pPr>
        <w:numPr>
          <w:ilvl w:val="0"/>
          <w:numId w:val="7"/>
        </w:numPr>
        <w:spacing w:before="100" w:beforeAutospacing="1" w:after="100" w:afterAutospacing="1" w:line="360" w:lineRule="atLeast"/>
        <w:ind w:left="450"/>
        <w:rPr>
          <w:ins w:id="322" w:author="Unknown"/>
          <w:rFonts w:ascii="Times New Roman" w:eastAsia="Times New Roman" w:hAnsi="Times New Roman" w:cs="Times New Roman"/>
          <w:sz w:val="24"/>
          <w:szCs w:val="24"/>
        </w:rPr>
      </w:pPr>
      <w:ins w:id="323" w:author="Unknown">
        <w:r w:rsidRPr="00C25EF4">
          <w:rPr>
            <w:rFonts w:ascii="Times New Roman" w:eastAsia="Times New Roman" w:hAnsi="Times New Roman" w:cs="Times New Roman"/>
            <w:sz w:val="24"/>
            <w:szCs w:val="24"/>
          </w:rPr>
          <w:t>Equivalence Partitioning</w:t>
        </w:r>
      </w:ins>
    </w:p>
    <w:p w:rsidR="00C25EF4" w:rsidRPr="00C25EF4" w:rsidRDefault="00C25EF4" w:rsidP="00C25EF4">
      <w:pPr>
        <w:numPr>
          <w:ilvl w:val="0"/>
          <w:numId w:val="7"/>
        </w:numPr>
        <w:spacing w:before="100" w:beforeAutospacing="1" w:after="100" w:afterAutospacing="1" w:line="360" w:lineRule="atLeast"/>
        <w:ind w:left="450"/>
        <w:rPr>
          <w:ins w:id="324" w:author="Unknown"/>
          <w:rFonts w:ascii="Times New Roman" w:eastAsia="Times New Roman" w:hAnsi="Times New Roman" w:cs="Times New Roman"/>
          <w:sz w:val="24"/>
          <w:szCs w:val="24"/>
        </w:rPr>
      </w:pPr>
      <w:ins w:id="325" w:author="Unknown">
        <w:r w:rsidRPr="00C25EF4">
          <w:rPr>
            <w:rFonts w:ascii="Times New Roman" w:eastAsia="Times New Roman" w:hAnsi="Times New Roman" w:cs="Times New Roman"/>
            <w:sz w:val="24"/>
            <w:szCs w:val="24"/>
          </w:rPr>
          <w:t>Boundary value analysis</w:t>
        </w:r>
      </w:ins>
    </w:p>
    <w:p w:rsidR="00C25EF4" w:rsidRPr="00C25EF4" w:rsidRDefault="00C25EF4" w:rsidP="00C25EF4">
      <w:pPr>
        <w:numPr>
          <w:ilvl w:val="0"/>
          <w:numId w:val="7"/>
        </w:numPr>
        <w:spacing w:before="100" w:beforeAutospacing="1" w:after="100" w:afterAutospacing="1" w:line="360" w:lineRule="atLeast"/>
        <w:ind w:left="450"/>
        <w:rPr>
          <w:ins w:id="326" w:author="Unknown"/>
          <w:rFonts w:ascii="Times New Roman" w:eastAsia="Times New Roman" w:hAnsi="Times New Roman" w:cs="Times New Roman"/>
          <w:sz w:val="24"/>
          <w:szCs w:val="24"/>
        </w:rPr>
      </w:pPr>
      <w:ins w:id="327" w:author="Unknown">
        <w:r w:rsidRPr="00C25EF4">
          <w:rPr>
            <w:rFonts w:ascii="Times New Roman" w:eastAsia="Times New Roman" w:hAnsi="Times New Roman" w:cs="Times New Roman"/>
            <w:sz w:val="24"/>
            <w:szCs w:val="24"/>
          </w:rPr>
          <w:lastRenderedPageBreak/>
          <w:t>Cause effect graphing</w:t>
        </w:r>
      </w:ins>
    </w:p>
    <w:p w:rsidR="00C25EF4" w:rsidRPr="00C25EF4" w:rsidRDefault="00C25EF4" w:rsidP="00C25EF4">
      <w:pPr>
        <w:spacing w:after="225" w:line="240" w:lineRule="auto"/>
        <w:rPr>
          <w:ins w:id="328" w:author="Unknown"/>
          <w:rFonts w:ascii="Times New Roman" w:eastAsia="Times New Roman" w:hAnsi="Times New Roman" w:cs="Times New Roman"/>
          <w:sz w:val="24"/>
          <w:szCs w:val="24"/>
        </w:rPr>
      </w:pPr>
      <w:ins w:id="329" w:author="Unknown">
        <w:r w:rsidRPr="00C25EF4">
          <w:rPr>
            <w:rFonts w:ascii="Times New Roman" w:eastAsia="Times New Roman" w:hAnsi="Times New Roman" w:cs="Times New Roman"/>
            <w:b/>
            <w:bCs/>
            <w:sz w:val="24"/>
            <w:szCs w:val="24"/>
          </w:rPr>
          <w:t>56. Which review is normally used to evaluate a product to determine its suitability for intended use and to identify discrepancies?</w:t>
        </w:r>
      </w:ins>
    </w:p>
    <w:p w:rsidR="00C25EF4" w:rsidRPr="00C25EF4" w:rsidRDefault="00C25EF4" w:rsidP="00C25EF4">
      <w:pPr>
        <w:spacing w:after="225" w:line="240" w:lineRule="auto"/>
        <w:rPr>
          <w:ins w:id="330" w:author="Unknown"/>
          <w:rFonts w:ascii="Times New Roman" w:eastAsia="Times New Roman" w:hAnsi="Times New Roman" w:cs="Times New Roman"/>
          <w:sz w:val="24"/>
          <w:szCs w:val="24"/>
        </w:rPr>
      </w:pPr>
      <w:ins w:id="331" w:author="Unknown">
        <w:r w:rsidRPr="00C25EF4">
          <w:rPr>
            <w:rFonts w:ascii="Times New Roman" w:eastAsia="Times New Roman" w:hAnsi="Times New Roman" w:cs="Times New Roman"/>
            <w:sz w:val="24"/>
            <w:szCs w:val="24"/>
          </w:rPr>
          <w:t>Technical Review.</w:t>
        </w:r>
      </w:ins>
    </w:p>
    <w:p w:rsidR="00C25EF4" w:rsidRPr="00C25EF4" w:rsidRDefault="00C25EF4" w:rsidP="00C25EF4">
      <w:pPr>
        <w:spacing w:after="225" w:line="240" w:lineRule="auto"/>
        <w:rPr>
          <w:ins w:id="332" w:author="Unknown"/>
          <w:rFonts w:ascii="Times New Roman" w:eastAsia="Times New Roman" w:hAnsi="Times New Roman" w:cs="Times New Roman"/>
          <w:sz w:val="24"/>
          <w:szCs w:val="24"/>
        </w:rPr>
      </w:pPr>
      <w:ins w:id="333" w:author="Unknown">
        <w:r w:rsidRPr="00C25EF4">
          <w:rPr>
            <w:rFonts w:ascii="Times New Roman" w:eastAsia="Times New Roman" w:hAnsi="Times New Roman" w:cs="Times New Roman"/>
            <w:b/>
            <w:bCs/>
            <w:sz w:val="24"/>
            <w:szCs w:val="24"/>
          </w:rPr>
          <w:t>57. Why we use decision tables?</w:t>
        </w:r>
      </w:ins>
    </w:p>
    <w:p w:rsidR="00C25EF4" w:rsidRPr="00C25EF4" w:rsidRDefault="00C25EF4" w:rsidP="00C25EF4">
      <w:pPr>
        <w:spacing w:after="225" w:line="240" w:lineRule="auto"/>
        <w:rPr>
          <w:ins w:id="334" w:author="Unknown"/>
          <w:rFonts w:ascii="Times New Roman" w:eastAsia="Times New Roman" w:hAnsi="Times New Roman" w:cs="Times New Roman"/>
          <w:sz w:val="24"/>
          <w:szCs w:val="24"/>
        </w:rPr>
      </w:pPr>
      <w:ins w:id="335" w:author="Unknown">
        <w:r w:rsidRPr="00C25EF4">
          <w:rPr>
            <w:rFonts w:ascii="Times New Roman" w:eastAsia="Times New Roman" w:hAnsi="Times New Roman" w:cs="Times New Roman"/>
            <w:sz w:val="24"/>
            <w:szCs w:val="24"/>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ins>
    </w:p>
    <w:p w:rsidR="00C25EF4" w:rsidRPr="00C25EF4" w:rsidRDefault="00C25EF4" w:rsidP="00C25EF4">
      <w:pPr>
        <w:spacing w:after="225" w:line="240" w:lineRule="auto"/>
        <w:rPr>
          <w:ins w:id="336" w:author="Unknown"/>
          <w:rFonts w:ascii="Times New Roman" w:eastAsia="Times New Roman" w:hAnsi="Times New Roman" w:cs="Times New Roman"/>
          <w:sz w:val="24"/>
          <w:szCs w:val="24"/>
        </w:rPr>
      </w:pPr>
      <w:ins w:id="337" w:author="Unknown">
        <w:r w:rsidRPr="00C25EF4">
          <w:rPr>
            <w:rFonts w:ascii="Times New Roman" w:eastAsia="Times New Roman" w:hAnsi="Times New Roman" w:cs="Times New Roman"/>
            <w:b/>
            <w:bCs/>
            <w:sz w:val="24"/>
            <w:szCs w:val="24"/>
          </w:rPr>
          <w:t>58. Faults found should be originally documented by whom?</w:t>
        </w:r>
      </w:ins>
    </w:p>
    <w:p w:rsidR="00C25EF4" w:rsidRPr="00C25EF4" w:rsidRDefault="00C25EF4" w:rsidP="00C25EF4">
      <w:pPr>
        <w:spacing w:after="225" w:line="240" w:lineRule="auto"/>
        <w:rPr>
          <w:ins w:id="338" w:author="Unknown"/>
          <w:rFonts w:ascii="Times New Roman" w:eastAsia="Times New Roman" w:hAnsi="Times New Roman" w:cs="Times New Roman"/>
          <w:sz w:val="24"/>
          <w:szCs w:val="24"/>
        </w:rPr>
      </w:pPr>
      <w:ins w:id="339" w:author="Unknown">
        <w:r w:rsidRPr="00C25EF4">
          <w:rPr>
            <w:rFonts w:ascii="Times New Roman" w:eastAsia="Times New Roman" w:hAnsi="Times New Roman" w:cs="Times New Roman"/>
            <w:sz w:val="24"/>
            <w:szCs w:val="24"/>
          </w:rPr>
          <w:t>By testers.</w:t>
        </w:r>
      </w:ins>
    </w:p>
    <w:p w:rsidR="00C25EF4" w:rsidRPr="00C25EF4" w:rsidRDefault="00C25EF4" w:rsidP="00C25EF4">
      <w:pPr>
        <w:spacing w:after="225" w:line="240" w:lineRule="auto"/>
        <w:rPr>
          <w:ins w:id="340" w:author="Unknown"/>
          <w:rFonts w:ascii="Times New Roman" w:eastAsia="Times New Roman" w:hAnsi="Times New Roman" w:cs="Times New Roman"/>
          <w:sz w:val="24"/>
          <w:szCs w:val="24"/>
        </w:rPr>
      </w:pPr>
      <w:ins w:id="341" w:author="Unknown">
        <w:r w:rsidRPr="00C25EF4">
          <w:rPr>
            <w:rFonts w:ascii="Times New Roman" w:eastAsia="Times New Roman" w:hAnsi="Times New Roman" w:cs="Times New Roman"/>
            <w:b/>
            <w:bCs/>
            <w:sz w:val="24"/>
            <w:szCs w:val="24"/>
          </w:rPr>
          <w:t>59. Which is the current formal world-wide recognized documentation standard?</w:t>
        </w:r>
      </w:ins>
    </w:p>
    <w:p w:rsidR="00C25EF4" w:rsidRPr="00C25EF4" w:rsidRDefault="00C25EF4" w:rsidP="00C25EF4">
      <w:pPr>
        <w:spacing w:after="225" w:line="240" w:lineRule="auto"/>
        <w:rPr>
          <w:ins w:id="342" w:author="Unknown"/>
          <w:rFonts w:ascii="Times New Roman" w:eastAsia="Times New Roman" w:hAnsi="Times New Roman" w:cs="Times New Roman"/>
          <w:sz w:val="24"/>
          <w:szCs w:val="24"/>
        </w:rPr>
      </w:pPr>
      <w:ins w:id="343" w:author="Unknown">
        <w:r w:rsidRPr="00C25EF4">
          <w:rPr>
            <w:rFonts w:ascii="Times New Roman" w:eastAsia="Times New Roman" w:hAnsi="Times New Roman" w:cs="Times New Roman"/>
            <w:sz w:val="24"/>
            <w:szCs w:val="24"/>
          </w:rPr>
          <w:t>There isn't one.</w:t>
        </w:r>
      </w:ins>
    </w:p>
    <w:p w:rsidR="00C25EF4" w:rsidRPr="00C25EF4" w:rsidRDefault="00C25EF4" w:rsidP="00C25EF4">
      <w:pPr>
        <w:spacing w:after="225" w:line="240" w:lineRule="auto"/>
        <w:rPr>
          <w:ins w:id="344" w:author="Unknown"/>
          <w:rFonts w:ascii="Times New Roman" w:eastAsia="Times New Roman" w:hAnsi="Times New Roman" w:cs="Times New Roman"/>
          <w:sz w:val="24"/>
          <w:szCs w:val="24"/>
        </w:rPr>
      </w:pPr>
      <w:ins w:id="345" w:author="Unknown">
        <w:r w:rsidRPr="00C25EF4">
          <w:rPr>
            <w:rFonts w:ascii="Times New Roman" w:eastAsia="Times New Roman" w:hAnsi="Times New Roman" w:cs="Times New Roman"/>
            <w:b/>
            <w:bCs/>
            <w:sz w:val="24"/>
            <w:szCs w:val="24"/>
          </w:rPr>
          <w:t>60. Which of the following is the review participant who has created the item to be reviewed?</w:t>
        </w:r>
      </w:ins>
    </w:p>
    <w:p w:rsidR="00C25EF4" w:rsidRPr="00C25EF4" w:rsidRDefault="00C25EF4" w:rsidP="00C25EF4">
      <w:pPr>
        <w:spacing w:after="225" w:line="240" w:lineRule="auto"/>
        <w:rPr>
          <w:ins w:id="346" w:author="Unknown"/>
          <w:rFonts w:ascii="Times New Roman" w:eastAsia="Times New Roman" w:hAnsi="Times New Roman" w:cs="Times New Roman"/>
          <w:sz w:val="24"/>
          <w:szCs w:val="24"/>
        </w:rPr>
      </w:pPr>
      <w:ins w:id="347" w:author="Unknown">
        <w:r w:rsidRPr="00C25EF4">
          <w:rPr>
            <w:rFonts w:ascii="Times New Roman" w:eastAsia="Times New Roman" w:hAnsi="Times New Roman" w:cs="Times New Roman"/>
            <w:sz w:val="24"/>
            <w:szCs w:val="24"/>
          </w:rPr>
          <w:t>Author</w:t>
        </w:r>
      </w:ins>
    </w:p>
    <w:p w:rsidR="00C25EF4" w:rsidRPr="00C25EF4" w:rsidRDefault="00C25EF4" w:rsidP="00C25EF4">
      <w:pPr>
        <w:spacing w:after="225" w:line="240" w:lineRule="auto"/>
        <w:rPr>
          <w:ins w:id="348" w:author="Unknown"/>
          <w:rFonts w:ascii="Times New Roman" w:eastAsia="Times New Roman" w:hAnsi="Times New Roman" w:cs="Times New Roman"/>
          <w:sz w:val="24"/>
          <w:szCs w:val="24"/>
        </w:rPr>
      </w:pPr>
      <w:ins w:id="349" w:author="Unknown">
        <w:r w:rsidRPr="00C25EF4">
          <w:rPr>
            <w:rFonts w:ascii="Times New Roman" w:eastAsia="Times New Roman" w:hAnsi="Times New Roman" w:cs="Times New Roman"/>
            <w:b/>
            <w:bCs/>
            <w:sz w:val="24"/>
            <w:szCs w:val="24"/>
          </w:rPr>
          <w:t>61. A number of critical bugs are fixed in software. All the bugs are in one module, related to reports. The test manager decides to do regression testing only on the reports module.</w:t>
        </w:r>
      </w:ins>
    </w:p>
    <w:p w:rsidR="00C25EF4" w:rsidRPr="00C25EF4" w:rsidRDefault="00C25EF4" w:rsidP="00C25EF4">
      <w:pPr>
        <w:spacing w:after="225" w:line="240" w:lineRule="auto"/>
        <w:rPr>
          <w:ins w:id="350" w:author="Unknown"/>
          <w:rFonts w:ascii="Times New Roman" w:eastAsia="Times New Roman" w:hAnsi="Times New Roman" w:cs="Times New Roman"/>
          <w:sz w:val="24"/>
          <w:szCs w:val="24"/>
        </w:rPr>
      </w:pPr>
      <w:ins w:id="351" w:author="Unknown">
        <w:r w:rsidRPr="00C25EF4">
          <w:rPr>
            <w:rFonts w:ascii="Times New Roman" w:eastAsia="Times New Roman" w:hAnsi="Times New Roman" w:cs="Times New Roman"/>
            <w:sz w:val="24"/>
            <w:szCs w:val="24"/>
          </w:rPr>
          <w:t>Regression testing should be done on other modules as well because fixing one module may affect other modules.</w:t>
        </w:r>
      </w:ins>
    </w:p>
    <w:p w:rsidR="00C25EF4" w:rsidRPr="00C25EF4" w:rsidRDefault="00C25EF4" w:rsidP="00C25EF4">
      <w:pPr>
        <w:spacing w:after="225" w:line="240" w:lineRule="auto"/>
        <w:rPr>
          <w:ins w:id="352" w:author="Unknown"/>
          <w:rFonts w:ascii="Times New Roman" w:eastAsia="Times New Roman" w:hAnsi="Times New Roman" w:cs="Times New Roman"/>
          <w:sz w:val="24"/>
          <w:szCs w:val="24"/>
        </w:rPr>
      </w:pPr>
      <w:ins w:id="353" w:author="Unknown">
        <w:r w:rsidRPr="00C25EF4">
          <w:rPr>
            <w:rFonts w:ascii="Times New Roman" w:eastAsia="Times New Roman" w:hAnsi="Times New Roman" w:cs="Times New Roman"/>
            <w:b/>
            <w:bCs/>
            <w:sz w:val="24"/>
            <w:szCs w:val="24"/>
          </w:rPr>
          <w:t>62. Why does the boundary value analysis provide good test cases?</w:t>
        </w:r>
      </w:ins>
    </w:p>
    <w:p w:rsidR="00C25EF4" w:rsidRPr="00C25EF4" w:rsidRDefault="00C25EF4" w:rsidP="00C25EF4">
      <w:pPr>
        <w:spacing w:after="225" w:line="240" w:lineRule="auto"/>
        <w:rPr>
          <w:ins w:id="354" w:author="Unknown"/>
          <w:rFonts w:ascii="Times New Roman" w:eastAsia="Times New Roman" w:hAnsi="Times New Roman" w:cs="Times New Roman"/>
          <w:sz w:val="24"/>
          <w:szCs w:val="24"/>
        </w:rPr>
      </w:pPr>
      <w:ins w:id="355" w:author="Unknown">
        <w:r w:rsidRPr="00C25EF4">
          <w:rPr>
            <w:rFonts w:ascii="Times New Roman" w:eastAsia="Times New Roman" w:hAnsi="Times New Roman" w:cs="Times New Roman"/>
            <w:sz w:val="24"/>
            <w:szCs w:val="24"/>
          </w:rPr>
          <w:t>Because errors are frequently made during programming of the different cases near the 'edges' of the range of values.</w:t>
        </w:r>
      </w:ins>
    </w:p>
    <w:p w:rsidR="00C25EF4" w:rsidRPr="00C25EF4" w:rsidRDefault="00C25EF4" w:rsidP="00C25EF4">
      <w:pPr>
        <w:spacing w:after="225" w:line="240" w:lineRule="auto"/>
        <w:rPr>
          <w:ins w:id="356" w:author="Unknown"/>
          <w:rFonts w:ascii="Times New Roman" w:eastAsia="Times New Roman" w:hAnsi="Times New Roman" w:cs="Times New Roman"/>
          <w:sz w:val="24"/>
          <w:szCs w:val="24"/>
        </w:rPr>
      </w:pPr>
      <w:ins w:id="357" w:author="Unknown">
        <w:r w:rsidRPr="00C25EF4">
          <w:rPr>
            <w:rFonts w:ascii="Times New Roman" w:eastAsia="Times New Roman" w:hAnsi="Times New Roman" w:cs="Times New Roman"/>
            <w:b/>
            <w:bCs/>
            <w:sz w:val="24"/>
            <w:szCs w:val="24"/>
          </w:rPr>
          <w:t>63. What makes an inspection different from other review types?</w:t>
        </w:r>
      </w:ins>
    </w:p>
    <w:p w:rsidR="00C25EF4" w:rsidRPr="00C25EF4" w:rsidRDefault="00C25EF4" w:rsidP="00C25EF4">
      <w:pPr>
        <w:spacing w:after="225" w:line="240" w:lineRule="auto"/>
        <w:rPr>
          <w:ins w:id="358" w:author="Unknown"/>
          <w:rFonts w:ascii="Times New Roman" w:eastAsia="Times New Roman" w:hAnsi="Times New Roman" w:cs="Times New Roman"/>
          <w:sz w:val="24"/>
          <w:szCs w:val="24"/>
        </w:rPr>
      </w:pPr>
      <w:ins w:id="359" w:author="Unknown">
        <w:r w:rsidRPr="00C25EF4">
          <w:rPr>
            <w:rFonts w:ascii="Times New Roman" w:eastAsia="Times New Roman" w:hAnsi="Times New Roman" w:cs="Times New Roman"/>
            <w:sz w:val="24"/>
            <w:szCs w:val="24"/>
          </w:rPr>
          <w:t>It is led by a trained leader, uses formal entry and exit criteria and checklists.</w:t>
        </w:r>
      </w:ins>
    </w:p>
    <w:p w:rsidR="00C25EF4" w:rsidRPr="00C25EF4" w:rsidRDefault="00C25EF4" w:rsidP="00C25EF4">
      <w:pPr>
        <w:spacing w:after="225" w:line="240" w:lineRule="auto"/>
        <w:rPr>
          <w:ins w:id="360" w:author="Unknown"/>
          <w:rFonts w:ascii="Times New Roman" w:eastAsia="Times New Roman" w:hAnsi="Times New Roman" w:cs="Times New Roman"/>
          <w:sz w:val="24"/>
          <w:szCs w:val="24"/>
        </w:rPr>
      </w:pPr>
      <w:ins w:id="361" w:author="Unknown">
        <w:r w:rsidRPr="00C25EF4">
          <w:rPr>
            <w:rFonts w:ascii="Times New Roman" w:eastAsia="Times New Roman" w:hAnsi="Times New Roman" w:cs="Times New Roman"/>
            <w:b/>
            <w:bCs/>
            <w:sz w:val="24"/>
            <w:szCs w:val="24"/>
          </w:rPr>
          <w:t>64. Why can be tester dependent on configuration management?</w:t>
        </w:r>
      </w:ins>
    </w:p>
    <w:p w:rsidR="00C25EF4" w:rsidRPr="00C25EF4" w:rsidRDefault="00C25EF4" w:rsidP="00C25EF4">
      <w:pPr>
        <w:spacing w:after="225" w:line="240" w:lineRule="auto"/>
        <w:rPr>
          <w:ins w:id="362" w:author="Unknown"/>
          <w:rFonts w:ascii="Times New Roman" w:eastAsia="Times New Roman" w:hAnsi="Times New Roman" w:cs="Times New Roman"/>
          <w:sz w:val="24"/>
          <w:szCs w:val="24"/>
        </w:rPr>
      </w:pPr>
      <w:ins w:id="363" w:author="Unknown">
        <w:r w:rsidRPr="00C25EF4">
          <w:rPr>
            <w:rFonts w:ascii="Times New Roman" w:eastAsia="Times New Roman" w:hAnsi="Times New Roman" w:cs="Times New Roman"/>
            <w:sz w:val="24"/>
            <w:szCs w:val="24"/>
          </w:rPr>
          <w:lastRenderedPageBreak/>
          <w:t>Because configuration management assures that we know the exact version of the testware and the test object.</w:t>
        </w:r>
      </w:ins>
    </w:p>
    <w:p w:rsidR="00C25EF4" w:rsidRPr="00C25EF4" w:rsidRDefault="00C25EF4" w:rsidP="00C25EF4">
      <w:pPr>
        <w:spacing w:after="225" w:line="240" w:lineRule="auto"/>
        <w:rPr>
          <w:ins w:id="364" w:author="Unknown"/>
          <w:rFonts w:ascii="Times New Roman" w:eastAsia="Times New Roman" w:hAnsi="Times New Roman" w:cs="Times New Roman"/>
          <w:sz w:val="24"/>
          <w:szCs w:val="24"/>
        </w:rPr>
      </w:pPr>
      <w:ins w:id="365" w:author="Unknown">
        <w:r w:rsidRPr="00C25EF4">
          <w:rPr>
            <w:rFonts w:ascii="Times New Roman" w:eastAsia="Times New Roman" w:hAnsi="Times New Roman" w:cs="Times New Roman"/>
            <w:b/>
            <w:bCs/>
            <w:sz w:val="24"/>
            <w:szCs w:val="24"/>
          </w:rPr>
          <w:t>65. What is a V-Model?</w:t>
        </w:r>
      </w:ins>
    </w:p>
    <w:p w:rsidR="00C25EF4" w:rsidRPr="00C25EF4" w:rsidRDefault="00C25EF4" w:rsidP="00C25EF4">
      <w:pPr>
        <w:spacing w:after="225" w:line="240" w:lineRule="auto"/>
        <w:rPr>
          <w:ins w:id="366" w:author="Unknown"/>
          <w:rFonts w:ascii="Times New Roman" w:eastAsia="Times New Roman" w:hAnsi="Times New Roman" w:cs="Times New Roman"/>
          <w:sz w:val="24"/>
          <w:szCs w:val="24"/>
        </w:rPr>
      </w:pPr>
      <w:ins w:id="367" w:author="Unknown">
        <w:r w:rsidRPr="00C25EF4">
          <w:rPr>
            <w:rFonts w:ascii="Times New Roman" w:eastAsia="Times New Roman" w:hAnsi="Times New Roman" w:cs="Times New Roman"/>
            <w:sz w:val="24"/>
            <w:szCs w:val="24"/>
          </w:rPr>
          <w:t>A software development model that illustrates how testing activities integrate with software development phases</w:t>
        </w:r>
      </w:ins>
    </w:p>
    <w:p w:rsidR="00C25EF4" w:rsidRPr="00C25EF4" w:rsidRDefault="00C25EF4" w:rsidP="00C25EF4">
      <w:pPr>
        <w:spacing w:after="225" w:line="240" w:lineRule="auto"/>
        <w:rPr>
          <w:ins w:id="368" w:author="Unknown"/>
          <w:rFonts w:ascii="Times New Roman" w:eastAsia="Times New Roman" w:hAnsi="Times New Roman" w:cs="Times New Roman"/>
          <w:sz w:val="24"/>
          <w:szCs w:val="24"/>
        </w:rPr>
      </w:pPr>
      <w:ins w:id="369" w:author="Unknown">
        <w:r w:rsidRPr="00C25EF4">
          <w:rPr>
            <w:rFonts w:ascii="Times New Roman" w:eastAsia="Times New Roman" w:hAnsi="Times New Roman" w:cs="Times New Roman"/>
            <w:b/>
            <w:bCs/>
            <w:sz w:val="24"/>
            <w:szCs w:val="24"/>
          </w:rPr>
          <w:t>66. What is maintenance testing?</w:t>
        </w:r>
      </w:ins>
    </w:p>
    <w:p w:rsidR="00C25EF4" w:rsidRPr="00C25EF4" w:rsidRDefault="00C25EF4" w:rsidP="00C25EF4">
      <w:pPr>
        <w:spacing w:after="225" w:line="240" w:lineRule="auto"/>
        <w:rPr>
          <w:ins w:id="370" w:author="Unknown"/>
          <w:rFonts w:ascii="Times New Roman" w:eastAsia="Times New Roman" w:hAnsi="Times New Roman" w:cs="Times New Roman"/>
          <w:sz w:val="24"/>
          <w:szCs w:val="24"/>
        </w:rPr>
      </w:pPr>
      <w:ins w:id="371" w:author="Unknown">
        <w:r w:rsidRPr="00C25EF4">
          <w:rPr>
            <w:rFonts w:ascii="Times New Roman" w:eastAsia="Times New Roman" w:hAnsi="Times New Roman" w:cs="Times New Roman"/>
            <w:sz w:val="24"/>
            <w:szCs w:val="24"/>
          </w:rPr>
          <w:t>Triggered by modifications, migration or retirement of existing software</w:t>
        </w:r>
      </w:ins>
    </w:p>
    <w:p w:rsidR="00C25EF4" w:rsidRPr="00C25EF4" w:rsidRDefault="00C25EF4" w:rsidP="00C25EF4">
      <w:pPr>
        <w:spacing w:after="225" w:line="240" w:lineRule="auto"/>
        <w:rPr>
          <w:ins w:id="372" w:author="Unknown"/>
          <w:rFonts w:ascii="Times New Roman" w:eastAsia="Times New Roman" w:hAnsi="Times New Roman" w:cs="Times New Roman"/>
          <w:sz w:val="24"/>
          <w:szCs w:val="24"/>
        </w:rPr>
      </w:pPr>
      <w:ins w:id="373" w:author="Unknown">
        <w:r w:rsidRPr="00C25EF4">
          <w:rPr>
            <w:rFonts w:ascii="Times New Roman" w:eastAsia="Times New Roman" w:hAnsi="Times New Roman" w:cs="Times New Roman"/>
            <w:b/>
            <w:bCs/>
            <w:sz w:val="24"/>
            <w:szCs w:val="24"/>
          </w:rPr>
          <w:t>67. What is test coverage?</w:t>
        </w:r>
      </w:ins>
    </w:p>
    <w:p w:rsidR="00C25EF4" w:rsidRPr="00C25EF4" w:rsidRDefault="00C25EF4" w:rsidP="00C25EF4">
      <w:pPr>
        <w:spacing w:after="225" w:line="240" w:lineRule="auto"/>
        <w:rPr>
          <w:ins w:id="374" w:author="Unknown"/>
          <w:rFonts w:ascii="Times New Roman" w:eastAsia="Times New Roman" w:hAnsi="Times New Roman" w:cs="Times New Roman"/>
          <w:sz w:val="24"/>
          <w:szCs w:val="24"/>
        </w:rPr>
      </w:pPr>
      <w:ins w:id="375" w:author="Unknown">
        <w:r w:rsidRPr="00C25EF4">
          <w:rPr>
            <w:rFonts w:ascii="Times New Roman" w:eastAsia="Times New Roman" w:hAnsi="Times New Roman" w:cs="Times New Roman"/>
            <w:sz w:val="24"/>
            <w:szCs w:val="24"/>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ins>
    </w:p>
    <w:p w:rsidR="00C25EF4" w:rsidRPr="00C25EF4" w:rsidRDefault="00C25EF4" w:rsidP="00C25EF4">
      <w:pPr>
        <w:spacing w:after="225" w:line="240" w:lineRule="auto"/>
        <w:rPr>
          <w:ins w:id="376" w:author="Unknown"/>
          <w:rFonts w:ascii="Times New Roman" w:eastAsia="Times New Roman" w:hAnsi="Times New Roman" w:cs="Times New Roman"/>
          <w:sz w:val="24"/>
          <w:szCs w:val="24"/>
        </w:rPr>
      </w:pPr>
      <w:ins w:id="377" w:author="Unknown">
        <w:r w:rsidRPr="00C25EF4">
          <w:rPr>
            <w:rFonts w:ascii="Times New Roman" w:eastAsia="Times New Roman" w:hAnsi="Times New Roman" w:cs="Times New Roman"/>
            <w:b/>
            <w:bCs/>
            <w:sz w:val="24"/>
            <w:szCs w:val="24"/>
          </w:rPr>
          <w:t>68. Why is incremental integration preferred over "big bang" integration?</w:t>
        </w:r>
      </w:ins>
    </w:p>
    <w:p w:rsidR="00C25EF4" w:rsidRPr="00C25EF4" w:rsidRDefault="00C25EF4" w:rsidP="00C25EF4">
      <w:pPr>
        <w:spacing w:after="225" w:line="240" w:lineRule="auto"/>
        <w:rPr>
          <w:ins w:id="378" w:author="Unknown"/>
          <w:rFonts w:ascii="Times New Roman" w:eastAsia="Times New Roman" w:hAnsi="Times New Roman" w:cs="Times New Roman"/>
          <w:sz w:val="24"/>
          <w:szCs w:val="24"/>
        </w:rPr>
      </w:pPr>
      <w:ins w:id="379" w:author="Unknown">
        <w:r w:rsidRPr="00C25EF4">
          <w:rPr>
            <w:rFonts w:ascii="Times New Roman" w:eastAsia="Times New Roman" w:hAnsi="Times New Roman" w:cs="Times New Roman"/>
            <w:sz w:val="24"/>
            <w:szCs w:val="24"/>
          </w:rPr>
          <w:t>Because incremental integration has better early defects screening and isolation ability</w:t>
        </w:r>
      </w:ins>
    </w:p>
    <w:p w:rsidR="00C25EF4" w:rsidRPr="00C25EF4" w:rsidRDefault="00C25EF4" w:rsidP="00C25EF4">
      <w:pPr>
        <w:spacing w:after="225" w:line="240" w:lineRule="auto"/>
        <w:rPr>
          <w:ins w:id="380" w:author="Unknown"/>
          <w:rFonts w:ascii="Times New Roman" w:eastAsia="Times New Roman" w:hAnsi="Times New Roman" w:cs="Times New Roman"/>
          <w:sz w:val="24"/>
          <w:szCs w:val="24"/>
        </w:rPr>
      </w:pPr>
      <w:ins w:id="381" w:author="Unknown">
        <w:r w:rsidRPr="00C25EF4">
          <w:rPr>
            <w:rFonts w:ascii="Times New Roman" w:eastAsia="Times New Roman" w:hAnsi="Times New Roman" w:cs="Times New Roman"/>
            <w:b/>
            <w:bCs/>
            <w:sz w:val="24"/>
            <w:szCs w:val="24"/>
          </w:rPr>
          <w:t>69. When do we prepare RTM (Requirement traceability matrix), is it before test case designing or after test case designing?</w:t>
        </w:r>
      </w:ins>
    </w:p>
    <w:p w:rsidR="00C25EF4" w:rsidRPr="00C25EF4" w:rsidRDefault="00C25EF4" w:rsidP="00C25EF4">
      <w:pPr>
        <w:spacing w:after="225" w:line="240" w:lineRule="auto"/>
        <w:rPr>
          <w:ins w:id="382" w:author="Unknown"/>
          <w:rFonts w:ascii="Times New Roman" w:eastAsia="Times New Roman" w:hAnsi="Times New Roman" w:cs="Times New Roman"/>
          <w:sz w:val="24"/>
          <w:szCs w:val="24"/>
        </w:rPr>
      </w:pPr>
      <w:ins w:id="383" w:author="Unknown">
        <w:r w:rsidRPr="00C25EF4">
          <w:rPr>
            <w:rFonts w:ascii="Times New Roman" w:eastAsia="Times New Roman" w:hAnsi="Times New Roman" w:cs="Times New Roman"/>
            <w:sz w:val="24"/>
            <w:szCs w:val="24"/>
          </w:rPr>
          <w:t>It would be before test case designing. Requirements should already be traceable from Review activities since you should have traceability in the Test Plan already. This question also would depend on the organisation. If the organisations do test after development started then requirements must be already traceable to their source. To make life simpler use a tool to manage requirements.</w:t>
        </w:r>
      </w:ins>
    </w:p>
    <w:p w:rsidR="00C25EF4" w:rsidRPr="00C25EF4" w:rsidRDefault="00C25EF4" w:rsidP="00C25EF4">
      <w:pPr>
        <w:spacing w:after="225" w:line="240" w:lineRule="auto"/>
        <w:rPr>
          <w:ins w:id="384" w:author="Unknown"/>
          <w:rFonts w:ascii="Times New Roman" w:eastAsia="Times New Roman" w:hAnsi="Times New Roman" w:cs="Times New Roman"/>
          <w:sz w:val="24"/>
          <w:szCs w:val="24"/>
        </w:rPr>
      </w:pPr>
      <w:ins w:id="385" w:author="Unknown">
        <w:r w:rsidRPr="00C25EF4">
          <w:rPr>
            <w:rFonts w:ascii="Times New Roman" w:eastAsia="Times New Roman" w:hAnsi="Times New Roman" w:cs="Times New Roman"/>
            <w:b/>
            <w:bCs/>
            <w:sz w:val="24"/>
            <w:szCs w:val="24"/>
          </w:rPr>
          <w:t>70. What is called the process starting with the terminal modules?</w:t>
        </w:r>
      </w:ins>
    </w:p>
    <w:p w:rsidR="00C25EF4" w:rsidRPr="00C25EF4" w:rsidRDefault="00C25EF4" w:rsidP="00C25EF4">
      <w:pPr>
        <w:spacing w:after="225" w:line="240" w:lineRule="auto"/>
        <w:rPr>
          <w:ins w:id="386" w:author="Unknown"/>
          <w:rFonts w:ascii="Times New Roman" w:eastAsia="Times New Roman" w:hAnsi="Times New Roman" w:cs="Times New Roman"/>
          <w:sz w:val="24"/>
          <w:szCs w:val="24"/>
        </w:rPr>
      </w:pPr>
      <w:ins w:id="387" w:author="Unknown">
        <w:r w:rsidRPr="00C25EF4">
          <w:rPr>
            <w:rFonts w:ascii="Times New Roman" w:eastAsia="Times New Roman" w:hAnsi="Times New Roman" w:cs="Times New Roman"/>
            <w:sz w:val="24"/>
            <w:szCs w:val="24"/>
          </w:rPr>
          <w:t>Bottom-up integration</w:t>
        </w:r>
      </w:ins>
    </w:p>
    <w:p w:rsidR="00C25EF4" w:rsidRPr="00C25EF4" w:rsidRDefault="00C25EF4" w:rsidP="00C25EF4">
      <w:pPr>
        <w:spacing w:after="225" w:line="240" w:lineRule="auto"/>
        <w:rPr>
          <w:ins w:id="388" w:author="Unknown"/>
          <w:rFonts w:ascii="Times New Roman" w:eastAsia="Times New Roman" w:hAnsi="Times New Roman" w:cs="Times New Roman"/>
          <w:sz w:val="24"/>
          <w:szCs w:val="24"/>
        </w:rPr>
      </w:pPr>
      <w:ins w:id="389" w:author="Unknown">
        <w:r w:rsidRPr="00C25EF4">
          <w:rPr>
            <w:rFonts w:ascii="Times New Roman" w:eastAsia="Times New Roman" w:hAnsi="Times New Roman" w:cs="Times New Roman"/>
            <w:b/>
            <w:bCs/>
            <w:sz w:val="24"/>
            <w:szCs w:val="24"/>
          </w:rPr>
          <w:t>71. During which test activity could faults be found most cost effectively?</w:t>
        </w:r>
      </w:ins>
    </w:p>
    <w:p w:rsidR="00C25EF4" w:rsidRPr="00C25EF4" w:rsidRDefault="00C25EF4" w:rsidP="00C25EF4">
      <w:pPr>
        <w:spacing w:after="225" w:line="240" w:lineRule="auto"/>
        <w:rPr>
          <w:ins w:id="390" w:author="Unknown"/>
          <w:rFonts w:ascii="Times New Roman" w:eastAsia="Times New Roman" w:hAnsi="Times New Roman" w:cs="Times New Roman"/>
          <w:sz w:val="24"/>
          <w:szCs w:val="24"/>
        </w:rPr>
      </w:pPr>
      <w:ins w:id="391" w:author="Unknown">
        <w:r w:rsidRPr="00C25EF4">
          <w:rPr>
            <w:rFonts w:ascii="Times New Roman" w:eastAsia="Times New Roman" w:hAnsi="Times New Roman" w:cs="Times New Roman"/>
            <w:sz w:val="24"/>
            <w:szCs w:val="24"/>
          </w:rPr>
          <w:t>During test planning</w:t>
        </w:r>
      </w:ins>
    </w:p>
    <w:p w:rsidR="00C25EF4" w:rsidRPr="00C25EF4" w:rsidRDefault="00C25EF4" w:rsidP="00C25EF4">
      <w:pPr>
        <w:spacing w:after="225" w:line="240" w:lineRule="auto"/>
        <w:rPr>
          <w:ins w:id="392" w:author="Unknown"/>
          <w:rFonts w:ascii="Times New Roman" w:eastAsia="Times New Roman" w:hAnsi="Times New Roman" w:cs="Times New Roman"/>
          <w:sz w:val="24"/>
          <w:szCs w:val="24"/>
        </w:rPr>
      </w:pPr>
      <w:ins w:id="393" w:author="Unknown">
        <w:r w:rsidRPr="00C25EF4">
          <w:rPr>
            <w:rFonts w:ascii="Times New Roman" w:eastAsia="Times New Roman" w:hAnsi="Times New Roman" w:cs="Times New Roman"/>
            <w:b/>
            <w:bCs/>
            <w:sz w:val="24"/>
            <w:szCs w:val="24"/>
          </w:rPr>
          <w:t>72. The purpose of requirement phase is</w:t>
        </w:r>
      </w:ins>
    </w:p>
    <w:p w:rsidR="00C25EF4" w:rsidRPr="00C25EF4" w:rsidRDefault="00C25EF4" w:rsidP="00C25EF4">
      <w:pPr>
        <w:spacing w:after="225" w:line="240" w:lineRule="auto"/>
        <w:rPr>
          <w:ins w:id="394" w:author="Unknown"/>
          <w:rFonts w:ascii="Times New Roman" w:eastAsia="Times New Roman" w:hAnsi="Times New Roman" w:cs="Times New Roman"/>
          <w:sz w:val="24"/>
          <w:szCs w:val="24"/>
        </w:rPr>
      </w:pPr>
      <w:ins w:id="395" w:author="Unknown">
        <w:r w:rsidRPr="00C25EF4">
          <w:rPr>
            <w:rFonts w:ascii="Times New Roman" w:eastAsia="Times New Roman" w:hAnsi="Times New Roman" w:cs="Times New Roman"/>
            <w:sz w:val="24"/>
            <w:szCs w:val="24"/>
          </w:rPr>
          <w:t>To freeze requirements, to understand user needs, to define the scope of testing</w:t>
        </w:r>
      </w:ins>
    </w:p>
    <w:p w:rsidR="00C25EF4" w:rsidRPr="00C25EF4" w:rsidRDefault="00C25EF4" w:rsidP="00C25EF4">
      <w:pPr>
        <w:spacing w:after="225" w:line="240" w:lineRule="auto"/>
        <w:rPr>
          <w:ins w:id="396" w:author="Unknown"/>
          <w:rFonts w:ascii="Times New Roman" w:eastAsia="Times New Roman" w:hAnsi="Times New Roman" w:cs="Times New Roman"/>
          <w:sz w:val="24"/>
          <w:szCs w:val="24"/>
        </w:rPr>
      </w:pPr>
      <w:ins w:id="397" w:author="Unknown">
        <w:r w:rsidRPr="00C25EF4">
          <w:rPr>
            <w:rFonts w:ascii="Times New Roman" w:eastAsia="Times New Roman" w:hAnsi="Times New Roman" w:cs="Times New Roman"/>
            <w:b/>
            <w:bCs/>
            <w:sz w:val="24"/>
            <w:szCs w:val="24"/>
          </w:rPr>
          <w:t>73. Why we split testing into distinct stages?</w:t>
        </w:r>
      </w:ins>
    </w:p>
    <w:p w:rsidR="00C25EF4" w:rsidRPr="00C25EF4" w:rsidRDefault="00C25EF4" w:rsidP="00C25EF4">
      <w:pPr>
        <w:spacing w:after="225" w:line="240" w:lineRule="auto"/>
        <w:rPr>
          <w:ins w:id="398" w:author="Unknown"/>
          <w:rFonts w:ascii="Times New Roman" w:eastAsia="Times New Roman" w:hAnsi="Times New Roman" w:cs="Times New Roman"/>
          <w:sz w:val="24"/>
          <w:szCs w:val="24"/>
        </w:rPr>
      </w:pPr>
      <w:ins w:id="399" w:author="Unknown">
        <w:r w:rsidRPr="00C25EF4">
          <w:rPr>
            <w:rFonts w:ascii="Times New Roman" w:eastAsia="Times New Roman" w:hAnsi="Times New Roman" w:cs="Times New Roman"/>
            <w:sz w:val="24"/>
            <w:szCs w:val="24"/>
          </w:rPr>
          <w:t>We split testing into distinct stages because of following reasons,</w:t>
        </w:r>
      </w:ins>
    </w:p>
    <w:p w:rsidR="00C25EF4" w:rsidRPr="00C25EF4" w:rsidRDefault="00C25EF4" w:rsidP="00C25EF4">
      <w:pPr>
        <w:numPr>
          <w:ilvl w:val="0"/>
          <w:numId w:val="8"/>
        </w:numPr>
        <w:spacing w:before="100" w:beforeAutospacing="1" w:after="100" w:afterAutospacing="1" w:line="360" w:lineRule="atLeast"/>
        <w:ind w:left="450"/>
        <w:rPr>
          <w:ins w:id="400" w:author="Unknown"/>
          <w:rFonts w:ascii="Times New Roman" w:eastAsia="Times New Roman" w:hAnsi="Times New Roman" w:cs="Times New Roman"/>
          <w:sz w:val="24"/>
          <w:szCs w:val="24"/>
        </w:rPr>
      </w:pPr>
      <w:ins w:id="401" w:author="Unknown">
        <w:r w:rsidRPr="00C25EF4">
          <w:rPr>
            <w:rFonts w:ascii="Times New Roman" w:eastAsia="Times New Roman" w:hAnsi="Times New Roman" w:cs="Times New Roman"/>
            <w:sz w:val="24"/>
            <w:szCs w:val="24"/>
          </w:rPr>
          <w:t>Each test stage has a different purpose</w:t>
        </w:r>
      </w:ins>
    </w:p>
    <w:p w:rsidR="00C25EF4" w:rsidRPr="00C25EF4" w:rsidRDefault="00C25EF4" w:rsidP="00C25EF4">
      <w:pPr>
        <w:numPr>
          <w:ilvl w:val="0"/>
          <w:numId w:val="8"/>
        </w:numPr>
        <w:spacing w:before="100" w:beforeAutospacing="1" w:after="100" w:afterAutospacing="1" w:line="360" w:lineRule="atLeast"/>
        <w:ind w:left="450"/>
        <w:rPr>
          <w:ins w:id="402" w:author="Unknown"/>
          <w:rFonts w:ascii="Times New Roman" w:eastAsia="Times New Roman" w:hAnsi="Times New Roman" w:cs="Times New Roman"/>
          <w:sz w:val="24"/>
          <w:szCs w:val="24"/>
        </w:rPr>
      </w:pPr>
      <w:ins w:id="403" w:author="Unknown">
        <w:r w:rsidRPr="00C25EF4">
          <w:rPr>
            <w:rFonts w:ascii="Times New Roman" w:eastAsia="Times New Roman" w:hAnsi="Times New Roman" w:cs="Times New Roman"/>
            <w:sz w:val="24"/>
            <w:szCs w:val="24"/>
          </w:rPr>
          <w:lastRenderedPageBreak/>
          <w:t>It is easier to manage testing in stages</w:t>
        </w:r>
      </w:ins>
    </w:p>
    <w:p w:rsidR="00C25EF4" w:rsidRPr="00C25EF4" w:rsidRDefault="00C25EF4" w:rsidP="00C25EF4">
      <w:pPr>
        <w:numPr>
          <w:ilvl w:val="0"/>
          <w:numId w:val="8"/>
        </w:numPr>
        <w:spacing w:before="100" w:beforeAutospacing="1" w:after="100" w:afterAutospacing="1" w:line="360" w:lineRule="atLeast"/>
        <w:ind w:left="450"/>
        <w:rPr>
          <w:ins w:id="404" w:author="Unknown"/>
          <w:rFonts w:ascii="Times New Roman" w:eastAsia="Times New Roman" w:hAnsi="Times New Roman" w:cs="Times New Roman"/>
          <w:sz w:val="24"/>
          <w:szCs w:val="24"/>
        </w:rPr>
      </w:pPr>
      <w:ins w:id="405" w:author="Unknown">
        <w:r w:rsidRPr="00C25EF4">
          <w:rPr>
            <w:rFonts w:ascii="Times New Roman" w:eastAsia="Times New Roman" w:hAnsi="Times New Roman" w:cs="Times New Roman"/>
            <w:sz w:val="24"/>
            <w:szCs w:val="24"/>
          </w:rPr>
          <w:t>We can run different test into different environments</w:t>
        </w:r>
      </w:ins>
    </w:p>
    <w:p w:rsidR="00C25EF4" w:rsidRPr="00C25EF4" w:rsidRDefault="00C25EF4" w:rsidP="00C25EF4">
      <w:pPr>
        <w:numPr>
          <w:ilvl w:val="0"/>
          <w:numId w:val="8"/>
        </w:numPr>
        <w:spacing w:before="100" w:beforeAutospacing="1" w:after="100" w:afterAutospacing="1" w:line="360" w:lineRule="atLeast"/>
        <w:ind w:left="450"/>
        <w:rPr>
          <w:ins w:id="406" w:author="Unknown"/>
          <w:rFonts w:ascii="Times New Roman" w:eastAsia="Times New Roman" w:hAnsi="Times New Roman" w:cs="Times New Roman"/>
          <w:sz w:val="24"/>
          <w:szCs w:val="24"/>
        </w:rPr>
      </w:pPr>
      <w:ins w:id="407" w:author="Unknown">
        <w:r w:rsidRPr="00C25EF4">
          <w:rPr>
            <w:rFonts w:ascii="Times New Roman" w:eastAsia="Times New Roman" w:hAnsi="Times New Roman" w:cs="Times New Roman"/>
            <w:sz w:val="24"/>
            <w:szCs w:val="24"/>
          </w:rPr>
          <w:t>Performance and quality of the testing is improved using phased testing</w:t>
        </w:r>
      </w:ins>
    </w:p>
    <w:p w:rsidR="00C25EF4" w:rsidRPr="00C25EF4" w:rsidRDefault="00C25EF4" w:rsidP="00C25EF4">
      <w:pPr>
        <w:spacing w:after="225" w:line="240" w:lineRule="auto"/>
        <w:rPr>
          <w:ins w:id="408" w:author="Unknown"/>
          <w:rFonts w:ascii="Times New Roman" w:eastAsia="Times New Roman" w:hAnsi="Times New Roman" w:cs="Times New Roman"/>
          <w:sz w:val="24"/>
          <w:szCs w:val="24"/>
        </w:rPr>
      </w:pPr>
      <w:ins w:id="409" w:author="Unknown">
        <w:r w:rsidRPr="00C25EF4">
          <w:rPr>
            <w:rFonts w:ascii="Times New Roman" w:eastAsia="Times New Roman" w:hAnsi="Times New Roman" w:cs="Times New Roman"/>
            <w:b/>
            <w:bCs/>
            <w:sz w:val="24"/>
            <w:szCs w:val="24"/>
          </w:rPr>
          <w:t>74. What is DRE?</w:t>
        </w:r>
      </w:ins>
    </w:p>
    <w:p w:rsidR="00C25EF4" w:rsidRPr="00C25EF4" w:rsidRDefault="00C25EF4" w:rsidP="00C25EF4">
      <w:pPr>
        <w:spacing w:after="225" w:line="240" w:lineRule="auto"/>
        <w:rPr>
          <w:ins w:id="410" w:author="Unknown"/>
          <w:rFonts w:ascii="Times New Roman" w:eastAsia="Times New Roman" w:hAnsi="Times New Roman" w:cs="Times New Roman"/>
          <w:sz w:val="24"/>
          <w:szCs w:val="24"/>
        </w:rPr>
      </w:pPr>
      <w:ins w:id="411" w:author="Unknown">
        <w:r w:rsidRPr="00C25EF4">
          <w:rPr>
            <w:rFonts w:ascii="Times New Roman" w:eastAsia="Times New Roman" w:hAnsi="Times New Roman" w:cs="Times New Roman"/>
            <w:sz w:val="24"/>
            <w:szCs w:val="24"/>
          </w:rPr>
          <w:t>To measure test effectiveness a powerful metric is used to measure test effectiveness known as DRE (Defect Removal Efficiency) From this metric we would know how many bugs we have found from the set of test cases. Formula for calculating DRE is</w:t>
        </w:r>
      </w:ins>
    </w:p>
    <w:p w:rsidR="00C25EF4" w:rsidRPr="00C25EF4" w:rsidRDefault="00C25EF4" w:rsidP="00C25EF4">
      <w:pPr>
        <w:spacing w:after="225" w:line="240" w:lineRule="auto"/>
        <w:rPr>
          <w:ins w:id="412" w:author="Unknown"/>
          <w:rFonts w:ascii="Times New Roman" w:eastAsia="Times New Roman" w:hAnsi="Times New Roman" w:cs="Times New Roman"/>
          <w:sz w:val="24"/>
          <w:szCs w:val="24"/>
        </w:rPr>
      </w:pPr>
      <w:ins w:id="413" w:author="Unknown">
        <w:r w:rsidRPr="00C25EF4">
          <w:rPr>
            <w:rFonts w:ascii="Times New Roman" w:eastAsia="Times New Roman" w:hAnsi="Times New Roman" w:cs="Times New Roman"/>
            <w:sz w:val="24"/>
            <w:szCs w:val="24"/>
          </w:rPr>
          <w:t>DRE=Number of bugs while testing  / number of bugs while testing + number of bugs found by user</w:t>
        </w:r>
      </w:ins>
    </w:p>
    <w:p w:rsidR="00C25EF4" w:rsidRPr="00C25EF4" w:rsidRDefault="00C25EF4" w:rsidP="00C25EF4">
      <w:pPr>
        <w:spacing w:after="225" w:line="240" w:lineRule="auto"/>
        <w:rPr>
          <w:ins w:id="414" w:author="Unknown"/>
          <w:rFonts w:ascii="Times New Roman" w:eastAsia="Times New Roman" w:hAnsi="Times New Roman" w:cs="Times New Roman"/>
          <w:sz w:val="24"/>
          <w:szCs w:val="24"/>
        </w:rPr>
      </w:pPr>
      <w:ins w:id="415" w:author="Unknown">
        <w:r w:rsidRPr="00C25EF4">
          <w:rPr>
            <w:rFonts w:ascii="Times New Roman" w:eastAsia="Times New Roman" w:hAnsi="Times New Roman" w:cs="Times New Roman"/>
            <w:b/>
            <w:bCs/>
            <w:sz w:val="24"/>
            <w:szCs w:val="24"/>
          </w:rPr>
          <w:t>75. Which of the following is likely to benefit most from the use of test tools providing test capture and replay facilities? a) Regression testing b) Integration testing c) System testing d) User acceptance testing</w:t>
        </w:r>
      </w:ins>
    </w:p>
    <w:p w:rsidR="00C25EF4" w:rsidRPr="00C25EF4" w:rsidRDefault="00C25EF4" w:rsidP="00C25EF4">
      <w:pPr>
        <w:spacing w:after="225" w:line="240" w:lineRule="auto"/>
        <w:rPr>
          <w:ins w:id="416" w:author="Unknown"/>
          <w:rFonts w:ascii="Times New Roman" w:eastAsia="Times New Roman" w:hAnsi="Times New Roman" w:cs="Times New Roman"/>
          <w:sz w:val="24"/>
          <w:szCs w:val="24"/>
        </w:rPr>
      </w:pPr>
      <w:ins w:id="417" w:author="Unknown">
        <w:r w:rsidRPr="00C25EF4">
          <w:rPr>
            <w:rFonts w:ascii="Times New Roman" w:eastAsia="Times New Roman" w:hAnsi="Times New Roman" w:cs="Times New Roman"/>
            <w:sz w:val="24"/>
            <w:szCs w:val="24"/>
          </w:rPr>
          <w:t>Regression testing</w:t>
        </w:r>
      </w:ins>
    </w:p>
    <w:p w:rsidR="00C25EF4" w:rsidRPr="00C25EF4" w:rsidRDefault="00C25EF4" w:rsidP="00C25EF4">
      <w:pPr>
        <w:spacing w:after="225" w:line="240" w:lineRule="auto"/>
        <w:rPr>
          <w:ins w:id="418" w:author="Unknown"/>
          <w:rFonts w:ascii="Times New Roman" w:eastAsia="Times New Roman" w:hAnsi="Times New Roman" w:cs="Times New Roman"/>
          <w:sz w:val="24"/>
          <w:szCs w:val="24"/>
        </w:rPr>
      </w:pPr>
      <w:ins w:id="419" w:author="Unknown">
        <w:r w:rsidRPr="00C25EF4">
          <w:rPr>
            <w:rFonts w:ascii="Times New Roman" w:eastAsia="Times New Roman" w:hAnsi="Times New Roman" w:cs="Times New Roman"/>
            <w:b/>
            <w:bCs/>
            <w:sz w:val="24"/>
            <w:szCs w:val="24"/>
          </w:rPr>
          <w:t>76. How would you estimate the amount of re-testing likely to be required?</w:t>
        </w:r>
      </w:ins>
    </w:p>
    <w:p w:rsidR="00C25EF4" w:rsidRPr="00C25EF4" w:rsidRDefault="00C25EF4" w:rsidP="00C25EF4">
      <w:pPr>
        <w:spacing w:after="225" w:line="240" w:lineRule="auto"/>
        <w:rPr>
          <w:ins w:id="420" w:author="Unknown"/>
          <w:rFonts w:ascii="Times New Roman" w:eastAsia="Times New Roman" w:hAnsi="Times New Roman" w:cs="Times New Roman"/>
          <w:sz w:val="24"/>
          <w:szCs w:val="24"/>
        </w:rPr>
      </w:pPr>
      <w:ins w:id="421" w:author="Unknown">
        <w:r w:rsidRPr="00C25EF4">
          <w:rPr>
            <w:rFonts w:ascii="Times New Roman" w:eastAsia="Times New Roman" w:hAnsi="Times New Roman" w:cs="Times New Roman"/>
            <w:sz w:val="24"/>
            <w:szCs w:val="24"/>
          </w:rPr>
          <w:t>Metrics from previous similar projects and discussions with the development team</w:t>
        </w:r>
      </w:ins>
    </w:p>
    <w:p w:rsidR="00C25EF4" w:rsidRPr="00C25EF4" w:rsidRDefault="00C25EF4" w:rsidP="00C25EF4">
      <w:pPr>
        <w:spacing w:after="225" w:line="240" w:lineRule="auto"/>
        <w:rPr>
          <w:ins w:id="422" w:author="Unknown"/>
          <w:rFonts w:ascii="Times New Roman" w:eastAsia="Times New Roman" w:hAnsi="Times New Roman" w:cs="Times New Roman"/>
          <w:sz w:val="24"/>
          <w:szCs w:val="24"/>
        </w:rPr>
      </w:pPr>
      <w:ins w:id="423" w:author="Unknown">
        <w:r w:rsidRPr="00C25EF4">
          <w:rPr>
            <w:rFonts w:ascii="Times New Roman" w:eastAsia="Times New Roman" w:hAnsi="Times New Roman" w:cs="Times New Roman"/>
            <w:b/>
            <w:bCs/>
            <w:sz w:val="24"/>
            <w:szCs w:val="24"/>
          </w:rPr>
          <w:t>77. What studies data flow analysis?</w:t>
        </w:r>
      </w:ins>
    </w:p>
    <w:p w:rsidR="00C25EF4" w:rsidRPr="00C25EF4" w:rsidRDefault="00C25EF4" w:rsidP="00C25EF4">
      <w:pPr>
        <w:spacing w:after="225" w:line="240" w:lineRule="auto"/>
        <w:rPr>
          <w:ins w:id="424" w:author="Unknown"/>
          <w:rFonts w:ascii="Times New Roman" w:eastAsia="Times New Roman" w:hAnsi="Times New Roman" w:cs="Times New Roman"/>
          <w:sz w:val="24"/>
          <w:szCs w:val="24"/>
        </w:rPr>
      </w:pPr>
      <w:ins w:id="425" w:author="Unknown">
        <w:r w:rsidRPr="00C25EF4">
          <w:rPr>
            <w:rFonts w:ascii="Times New Roman" w:eastAsia="Times New Roman" w:hAnsi="Times New Roman" w:cs="Times New Roman"/>
            <w:sz w:val="24"/>
            <w:szCs w:val="24"/>
          </w:rPr>
          <w:t>The use of data on paths through the code.</w:t>
        </w:r>
      </w:ins>
    </w:p>
    <w:p w:rsidR="00C25EF4" w:rsidRPr="00C25EF4" w:rsidRDefault="00C25EF4" w:rsidP="00C25EF4">
      <w:pPr>
        <w:spacing w:after="225" w:line="240" w:lineRule="auto"/>
        <w:rPr>
          <w:ins w:id="426" w:author="Unknown"/>
          <w:rFonts w:ascii="Times New Roman" w:eastAsia="Times New Roman" w:hAnsi="Times New Roman" w:cs="Times New Roman"/>
          <w:sz w:val="24"/>
          <w:szCs w:val="24"/>
        </w:rPr>
      </w:pPr>
      <w:ins w:id="427" w:author="Unknown">
        <w:r w:rsidRPr="00C25EF4">
          <w:rPr>
            <w:rFonts w:ascii="Times New Roman" w:eastAsia="Times New Roman" w:hAnsi="Times New Roman" w:cs="Times New Roman"/>
            <w:b/>
            <w:bCs/>
            <w:sz w:val="24"/>
            <w:szCs w:val="24"/>
          </w:rPr>
          <w:t>78. What is Alpha testing?</w:t>
        </w:r>
      </w:ins>
    </w:p>
    <w:p w:rsidR="00C25EF4" w:rsidRPr="00C25EF4" w:rsidRDefault="00C25EF4" w:rsidP="00C25EF4">
      <w:pPr>
        <w:spacing w:after="225" w:line="240" w:lineRule="auto"/>
        <w:rPr>
          <w:ins w:id="428" w:author="Unknown"/>
          <w:rFonts w:ascii="Times New Roman" w:eastAsia="Times New Roman" w:hAnsi="Times New Roman" w:cs="Times New Roman"/>
          <w:sz w:val="24"/>
          <w:szCs w:val="24"/>
        </w:rPr>
      </w:pPr>
      <w:ins w:id="429" w:author="Unknown">
        <w:r w:rsidRPr="00C25EF4">
          <w:rPr>
            <w:rFonts w:ascii="Times New Roman" w:eastAsia="Times New Roman" w:hAnsi="Times New Roman" w:cs="Times New Roman"/>
            <w:sz w:val="24"/>
            <w:szCs w:val="24"/>
          </w:rPr>
          <w:t>Pre-release testing by end user representatives at the developer's site.</w:t>
        </w:r>
      </w:ins>
    </w:p>
    <w:p w:rsidR="00C25EF4" w:rsidRPr="00C25EF4" w:rsidRDefault="00C25EF4" w:rsidP="00C25EF4">
      <w:pPr>
        <w:spacing w:after="225" w:line="240" w:lineRule="auto"/>
        <w:rPr>
          <w:ins w:id="430" w:author="Unknown"/>
          <w:rFonts w:ascii="Times New Roman" w:eastAsia="Times New Roman" w:hAnsi="Times New Roman" w:cs="Times New Roman"/>
          <w:sz w:val="24"/>
          <w:szCs w:val="24"/>
        </w:rPr>
      </w:pPr>
      <w:ins w:id="431" w:author="Unknown">
        <w:r w:rsidRPr="00C25EF4">
          <w:rPr>
            <w:rFonts w:ascii="Times New Roman" w:eastAsia="Times New Roman" w:hAnsi="Times New Roman" w:cs="Times New Roman"/>
            <w:b/>
            <w:bCs/>
            <w:sz w:val="24"/>
            <w:szCs w:val="24"/>
          </w:rPr>
          <w:t>79. What is a failure?</w:t>
        </w:r>
      </w:ins>
    </w:p>
    <w:p w:rsidR="00C25EF4" w:rsidRPr="00C25EF4" w:rsidRDefault="00C25EF4" w:rsidP="00C25EF4">
      <w:pPr>
        <w:spacing w:after="225" w:line="240" w:lineRule="auto"/>
        <w:rPr>
          <w:ins w:id="432" w:author="Unknown"/>
          <w:rFonts w:ascii="Times New Roman" w:eastAsia="Times New Roman" w:hAnsi="Times New Roman" w:cs="Times New Roman"/>
          <w:sz w:val="24"/>
          <w:szCs w:val="24"/>
        </w:rPr>
      </w:pPr>
      <w:ins w:id="433" w:author="Unknown">
        <w:r w:rsidRPr="00C25EF4">
          <w:rPr>
            <w:rFonts w:ascii="Times New Roman" w:eastAsia="Times New Roman" w:hAnsi="Times New Roman" w:cs="Times New Roman"/>
            <w:sz w:val="24"/>
            <w:szCs w:val="24"/>
          </w:rPr>
          <w:t>Failure is a departure from specified behaviour.</w:t>
        </w:r>
      </w:ins>
    </w:p>
    <w:p w:rsidR="00C25EF4" w:rsidRPr="00C25EF4" w:rsidRDefault="00C25EF4" w:rsidP="00C25EF4">
      <w:pPr>
        <w:spacing w:after="225" w:line="240" w:lineRule="auto"/>
        <w:rPr>
          <w:ins w:id="434" w:author="Unknown"/>
          <w:rFonts w:ascii="Times New Roman" w:eastAsia="Times New Roman" w:hAnsi="Times New Roman" w:cs="Times New Roman"/>
          <w:sz w:val="24"/>
          <w:szCs w:val="24"/>
        </w:rPr>
      </w:pPr>
      <w:ins w:id="435" w:author="Unknown">
        <w:r w:rsidRPr="00C25EF4">
          <w:rPr>
            <w:rFonts w:ascii="Times New Roman" w:eastAsia="Times New Roman" w:hAnsi="Times New Roman" w:cs="Times New Roman"/>
            <w:b/>
            <w:bCs/>
            <w:sz w:val="24"/>
            <w:szCs w:val="24"/>
          </w:rPr>
          <w:t>80. What are Test comparators?</w:t>
        </w:r>
      </w:ins>
    </w:p>
    <w:p w:rsidR="00C25EF4" w:rsidRPr="00C25EF4" w:rsidRDefault="00C25EF4" w:rsidP="00C25EF4">
      <w:pPr>
        <w:spacing w:after="225" w:line="240" w:lineRule="auto"/>
        <w:rPr>
          <w:ins w:id="436" w:author="Unknown"/>
          <w:rFonts w:ascii="Times New Roman" w:eastAsia="Times New Roman" w:hAnsi="Times New Roman" w:cs="Times New Roman"/>
          <w:sz w:val="24"/>
          <w:szCs w:val="24"/>
        </w:rPr>
      </w:pPr>
      <w:ins w:id="437" w:author="Unknown">
        <w:r w:rsidRPr="00C25EF4">
          <w:rPr>
            <w:rFonts w:ascii="Times New Roman" w:eastAsia="Times New Roman" w:hAnsi="Times New Roman" w:cs="Times New Roman"/>
            <w:sz w:val="24"/>
            <w:szCs w:val="24"/>
          </w:rPr>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ins>
    </w:p>
    <w:p w:rsidR="00C25EF4" w:rsidRPr="00C25EF4" w:rsidRDefault="00C25EF4" w:rsidP="00C25EF4">
      <w:pPr>
        <w:spacing w:after="225" w:line="240" w:lineRule="auto"/>
        <w:rPr>
          <w:ins w:id="438" w:author="Unknown"/>
          <w:rFonts w:ascii="Times New Roman" w:eastAsia="Times New Roman" w:hAnsi="Times New Roman" w:cs="Times New Roman"/>
          <w:sz w:val="24"/>
          <w:szCs w:val="24"/>
        </w:rPr>
      </w:pPr>
      <w:ins w:id="439" w:author="Unknown">
        <w:r w:rsidRPr="00C25EF4">
          <w:rPr>
            <w:rFonts w:ascii="Times New Roman" w:eastAsia="Times New Roman" w:hAnsi="Times New Roman" w:cs="Times New Roman"/>
            <w:b/>
            <w:bCs/>
            <w:sz w:val="24"/>
            <w:szCs w:val="24"/>
          </w:rPr>
          <w:t>81. Who is responsible for document all the issues, problems and open point that were identified during the review meeting</w:t>
        </w:r>
      </w:ins>
    </w:p>
    <w:p w:rsidR="00C25EF4" w:rsidRPr="00C25EF4" w:rsidRDefault="00C25EF4" w:rsidP="00C25EF4">
      <w:pPr>
        <w:spacing w:after="225" w:line="240" w:lineRule="auto"/>
        <w:rPr>
          <w:ins w:id="440" w:author="Unknown"/>
          <w:rFonts w:ascii="Times New Roman" w:eastAsia="Times New Roman" w:hAnsi="Times New Roman" w:cs="Times New Roman"/>
          <w:sz w:val="24"/>
          <w:szCs w:val="24"/>
        </w:rPr>
      </w:pPr>
      <w:ins w:id="441" w:author="Unknown">
        <w:r w:rsidRPr="00C25EF4">
          <w:rPr>
            <w:rFonts w:ascii="Times New Roman" w:eastAsia="Times New Roman" w:hAnsi="Times New Roman" w:cs="Times New Roman"/>
            <w:sz w:val="24"/>
            <w:szCs w:val="24"/>
          </w:rPr>
          <w:t>Scribe</w:t>
        </w:r>
      </w:ins>
    </w:p>
    <w:p w:rsidR="00C25EF4" w:rsidRPr="00C25EF4" w:rsidRDefault="00C25EF4" w:rsidP="00C25EF4">
      <w:pPr>
        <w:spacing w:after="225" w:line="240" w:lineRule="auto"/>
        <w:rPr>
          <w:ins w:id="442" w:author="Unknown"/>
          <w:rFonts w:ascii="Times New Roman" w:eastAsia="Times New Roman" w:hAnsi="Times New Roman" w:cs="Times New Roman"/>
          <w:sz w:val="24"/>
          <w:szCs w:val="24"/>
        </w:rPr>
      </w:pPr>
      <w:ins w:id="443" w:author="Unknown">
        <w:r w:rsidRPr="00C25EF4">
          <w:rPr>
            <w:rFonts w:ascii="Times New Roman" w:eastAsia="Times New Roman" w:hAnsi="Times New Roman" w:cs="Times New Roman"/>
            <w:b/>
            <w:bCs/>
            <w:sz w:val="24"/>
            <w:szCs w:val="24"/>
          </w:rPr>
          <w:t>82. What is the main purpose of Informal review</w:t>
        </w:r>
      </w:ins>
    </w:p>
    <w:p w:rsidR="00C25EF4" w:rsidRPr="00C25EF4" w:rsidRDefault="00C25EF4" w:rsidP="00C25EF4">
      <w:pPr>
        <w:spacing w:after="225" w:line="240" w:lineRule="auto"/>
        <w:rPr>
          <w:ins w:id="444" w:author="Unknown"/>
          <w:rFonts w:ascii="Times New Roman" w:eastAsia="Times New Roman" w:hAnsi="Times New Roman" w:cs="Times New Roman"/>
          <w:sz w:val="24"/>
          <w:szCs w:val="24"/>
        </w:rPr>
      </w:pPr>
      <w:ins w:id="445" w:author="Unknown">
        <w:r w:rsidRPr="00C25EF4">
          <w:rPr>
            <w:rFonts w:ascii="Times New Roman" w:eastAsia="Times New Roman" w:hAnsi="Times New Roman" w:cs="Times New Roman"/>
            <w:sz w:val="24"/>
            <w:szCs w:val="24"/>
          </w:rPr>
          <w:lastRenderedPageBreak/>
          <w:t>Inexpensive way to get some benefit</w:t>
        </w:r>
      </w:ins>
    </w:p>
    <w:p w:rsidR="00C25EF4" w:rsidRPr="00C25EF4" w:rsidRDefault="00C25EF4" w:rsidP="00C25EF4">
      <w:pPr>
        <w:spacing w:after="225" w:line="240" w:lineRule="auto"/>
        <w:rPr>
          <w:ins w:id="446" w:author="Unknown"/>
          <w:rFonts w:ascii="Times New Roman" w:eastAsia="Times New Roman" w:hAnsi="Times New Roman" w:cs="Times New Roman"/>
          <w:sz w:val="24"/>
          <w:szCs w:val="24"/>
        </w:rPr>
      </w:pPr>
      <w:ins w:id="447" w:author="Unknown">
        <w:r w:rsidRPr="00C25EF4">
          <w:rPr>
            <w:rFonts w:ascii="Times New Roman" w:eastAsia="Times New Roman" w:hAnsi="Times New Roman" w:cs="Times New Roman"/>
            <w:b/>
            <w:bCs/>
            <w:sz w:val="24"/>
            <w:szCs w:val="24"/>
          </w:rPr>
          <w:t>83. What is the purpose of test design technique?</w:t>
        </w:r>
      </w:ins>
    </w:p>
    <w:p w:rsidR="00C25EF4" w:rsidRPr="00C25EF4" w:rsidRDefault="00C25EF4" w:rsidP="00C25EF4">
      <w:pPr>
        <w:spacing w:after="225" w:line="240" w:lineRule="auto"/>
        <w:rPr>
          <w:ins w:id="448" w:author="Unknown"/>
          <w:rFonts w:ascii="Times New Roman" w:eastAsia="Times New Roman" w:hAnsi="Times New Roman" w:cs="Times New Roman"/>
          <w:sz w:val="24"/>
          <w:szCs w:val="24"/>
        </w:rPr>
      </w:pPr>
      <w:ins w:id="449" w:author="Unknown">
        <w:r w:rsidRPr="00C25EF4">
          <w:rPr>
            <w:rFonts w:ascii="Times New Roman" w:eastAsia="Times New Roman" w:hAnsi="Times New Roman" w:cs="Times New Roman"/>
            <w:sz w:val="24"/>
            <w:szCs w:val="24"/>
          </w:rPr>
          <w:t>Identifying test conditions and Identifying test cases</w:t>
        </w:r>
      </w:ins>
    </w:p>
    <w:p w:rsidR="00C25EF4" w:rsidRPr="00C25EF4" w:rsidRDefault="00C25EF4" w:rsidP="00C25EF4">
      <w:pPr>
        <w:spacing w:after="225" w:line="240" w:lineRule="auto"/>
        <w:rPr>
          <w:ins w:id="450" w:author="Unknown"/>
          <w:rFonts w:ascii="Times New Roman" w:eastAsia="Times New Roman" w:hAnsi="Times New Roman" w:cs="Times New Roman"/>
          <w:sz w:val="24"/>
          <w:szCs w:val="24"/>
        </w:rPr>
      </w:pPr>
      <w:ins w:id="451" w:author="Unknown">
        <w:r w:rsidRPr="00C25EF4">
          <w:rPr>
            <w:rFonts w:ascii="Times New Roman" w:eastAsia="Times New Roman" w:hAnsi="Times New Roman" w:cs="Times New Roman"/>
            <w:b/>
            <w:bCs/>
            <w:sz w:val="24"/>
            <w:szCs w:val="24"/>
          </w:rPr>
          <w:t>84. When testing a grade calculation system, a tester determines that all scores from 90 to 100 will yield a grade of A, but scores below 90 will not. This analysis is known as:</w:t>
        </w:r>
      </w:ins>
    </w:p>
    <w:p w:rsidR="00C25EF4" w:rsidRPr="00C25EF4" w:rsidRDefault="00C25EF4" w:rsidP="00C25EF4">
      <w:pPr>
        <w:spacing w:after="225" w:line="240" w:lineRule="auto"/>
        <w:rPr>
          <w:ins w:id="452" w:author="Unknown"/>
          <w:rFonts w:ascii="Times New Roman" w:eastAsia="Times New Roman" w:hAnsi="Times New Roman" w:cs="Times New Roman"/>
          <w:sz w:val="24"/>
          <w:szCs w:val="24"/>
        </w:rPr>
      </w:pPr>
      <w:ins w:id="453" w:author="Unknown">
        <w:r w:rsidRPr="00C25EF4">
          <w:rPr>
            <w:rFonts w:ascii="Times New Roman" w:eastAsia="Times New Roman" w:hAnsi="Times New Roman" w:cs="Times New Roman"/>
            <w:sz w:val="24"/>
            <w:szCs w:val="24"/>
          </w:rPr>
          <w:t> Equivalence partitioning</w:t>
        </w:r>
      </w:ins>
    </w:p>
    <w:p w:rsidR="00C25EF4" w:rsidRPr="00C25EF4" w:rsidRDefault="00C25EF4" w:rsidP="00C25EF4">
      <w:pPr>
        <w:spacing w:after="225" w:line="240" w:lineRule="auto"/>
        <w:rPr>
          <w:ins w:id="454" w:author="Unknown"/>
          <w:rFonts w:ascii="Times New Roman" w:eastAsia="Times New Roman" w:hAnsi="Times New Roman" w:cs="Times New Roman"/>
          <w:sz w:val="24"/>
          <w:szCs w:val="24"/>
        </w:rPr>
      </w:pPr>
      <w:ins w:id="455" w:author="Unknown">
        <w:r w:rsidRPr="00C25EF4">
          <w:rPr>
            <w:rFonts w:ascii="Times New Roman" w:eastAsia="Times New Roman" w:hAnsi="Times New Roman" w:cs="Times New Roman"/>
            <w:b/>
            <w:bCs/>
            <w:sz w:val="24"/>
            <w:szCs w:val="24"/>
          </w:rPr>
          <w:t>85. A test manager wants to use the resources available for the automated testing of a web application. The best choice is </w:t>
        </w:r>
        <w:r w:rsidRPr="00C25EF4">
          <w:rPr>
            <w:rFonts w:ascii="Times New Roman" w:eastAsia="Times New Roman" w:hAnsi="Times New Roman" w:cs="Times New Roman"/>
            <w:sz w:val="24"/>
            <w:szCs w:val="24"/>
          </w:rPr>
          <w:t>Tester, test automater, web specialist, DBA</w:t>
        </w:r>
      </w:ins>
    </w:p>
    <w:p w:rsidR="00C25EF4" w:rsidRPr="00C25EF4" w:rsidRDefault="00C25EF4" w:rsidP="00C25EF4">
      <w:pPr>
        <w:spacing w:after="225" w:line="240" w:lineRule="auto"/>
        <w:rPr>
          <w:ins w:id="456" w:author="Unknown"/>
          <w:rFonts w:ascii="Times New Roman" w:eastAsia="Times New Roman" w:hAnsi="Times New Roman" w:cs="Times New Roman"/>
          <w:sz w:val="24"/>
          <w:szCs w:val="24"/>
        </w:rPr>
      </w:pPr>
      <w:ins w:id="457" w:author="Unknown">
        <w:r w:rsidRPr="00C25EF4">
          <w:rPr>
            <w:rFonts w:ascii="Times New Roman" w:eastAsia="Times New Roman" w:hAnsi="Times New Roman" w:cs="Times New Roman"/>
            <w:b/>
            <w:bCs/>
            <w:sz w:val="24"/>
            <w:szCs w:val="24"/>
          </w:rPr>
          <w:t>86. During the testing of a module tester 'X' finds a bug and assigned it to developer. But developer rejects the same, saying that it's not a bug. What 'X' should do?</w:t>
        </w:r>
      </w:ins>
    </w:p>
    <w:p w:rsidR="00C25EF4" w:rsidRPr="00C25EF4" w:rsidRDefault="00C25EF4" w:rsidP="00C25EF4">
      <w:pPr>
        <w:spacing w:after="225" w:line="240" w:lineRule="auto"/>
        <w:rPr>
          <w:ins w:id="458" w:author="Unknown"/>
          <w:rFonts w:ascii="Times New Roman" w:eastAsia="Times New Roman" w:hAnsi="Times New Roman" w:cs="Times New Roman"/>
          <w:sz w:val="24"/>
          <w:szCs w:val="24"/>
        </w:rPr>
      </w:pPr>
      <w:ins w:id="459" w:author="Unknown">
        <w:r w:rsidRPr="00C25EF4">
          <w:rPr>
            <w:rFonts w:ascii="Times New Roman" w:eastAsia="Times New Roman" w:hAnsi="Times New Roman" w:cs="Times New Roman"/>
            <w:sz w:val="24"/>
            <w:szCs w:val="24"/>
          </w:rPr>
          <w:t>Send to the detailed information of the bug encountered and check the reproducibility</w:t>
        </w:r>
      </w:ins>
    </w:p>
    <w:p w:rsidR="00C25EF4" w:rsidRPr="00C25EF4" w:rsidRDefault="00C25EF4" w:rsidP="00C25EF4">
      <w:pPr>
        <w:spacing w:after="225" w:line="240" w:lineRule="auto"/>
        <w:rPr>
          <w:ins w:id="460" w:author="Unknown"/>
          <w:rFonts w:ascii="Times New Roman" w:eastAsia="Times New Roman" w:hAnsi="Times New Roman" w:cs="Times New Roman"/>
          <w:sz w:val="24"/>
          <w:szCs w:val="24"/>
        </w:rPr>
      </w:pPr>
      <w:ins w:id="461" w:author="Unknown">
        <w:r w:rsidRPr="00C25EF4">
          <w:rPr>
            <w:rFonts w:ascii="Times New Roman" w:eastAsia="Times New Roman" w:hAnsi="Times New Roman" w:cs="Times New Roman"/>
            <w:b/>
            <w:bCs/>
            <w:sz w:val="24"/>
            <w:szCs w:val="24"/>
          </w:rPr>
          <w:t>87. A type of integration testing in which software elements, hardware elements, or both are combined all at once into a component or an overall system, rather than in stages.</w:t>
        </w:r>
      </w:ins>
    </w:p>
    <w:p w:rsidR="00C25EF4" w:rsidRPr="00C25EF4" w:rsidRDefault="00C25EF4" w:rsidP="00C25EF4">
      <w:pPr>
        <w:spacing w:after="225" w:line="240" w:lineRule="auto"/>
        <w:rPr>
          <w:ins w:id="462" w:author="Unknown"/>
          <w:rFonts w:ascii="Times New Roman" w:eastAsia="Times New Roman" w:hAnsi="Times New Roman" w:cs="Times New Roman"/>
          <w:sz w:val="24"/>
          <w:szCs w:val="24"/>
        </w:rPr>
      </w:pPr>
      <w:ins w:id="463" w:author="Unknown">
        <w:r w:rsidRPr="00C25EF4">
          <w:rPr>
            <w:rFonts w:ascii="Times New Roman" w:eastAsia="Times New Roman" w:hAnsi="Times New Roman" w:cs="Times New Roman"/>
            <w:sz w:val="24"/>
            <w:szCs w:val="24"/>
          </w:rPr>
          <w:t>Big-Bang Testing</w:t>
        </w:r>
      </w:ins>
    </w:p>
    <w:p w:rsidR="00C25EF4" w:rsidRPr="00C25EF4" w:rsidRDefault="00C25EF4" w:rsidP="00C25EF4">
      <w:pPr>
        <w:spacing w:after="225" w:line="240" w:lineRule="auto"/>
        <w:rPr>
          <w:ins w:id="464" w:author="Unknown"/>
          <w:rFonts w:ascii="Times New Roman" w:eastAsia="Times New Roman" w:hAnsi="Times New Roman" w:cs="Times New Roman"/>
          <w:sz w:val="24"/>
          <w:szCs w:val="24"/>
        </w:rPr>
      </w:pPr>
      <w:ins w:id="465" w:author="Unknown">
        <w:r w:rsidRPr="00C25EF4">
          <w:rPr>
            <w:rFonts w:ascii="Times New Roman" w:eastAsia="Times New Roman" w:hAnsi="Times New Roman" w:cs="Times New Roman"/>
            <w:b/>
            <w:bCs/>
            <w:sz w:val="24"/>
            <w:szCs w:val="24"/>
          </w:rPr>
          <w:t>88. 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ins>
    </w:p>
    <w:p w:rsidR="00C25EF4" w:rsidRPr="00C25EF4" w:rsidRDefault="00C25EF4" w:rsidP="00C25EF4">
      <w:pPr>
        <w:spacing w:after="225" w:line="240" w:lineRule="auto"/>
        <w:rPr>
          <w:ins w:id="466" w:author="Unknown"/>
          <w:rFonts w:ascii="Times New Roman" w:eastAsia="Times New Roman" w:hAnsi="Times New Roman" w:cs="Times New Roman"/>
          <w:sz w:val="24"/>
          <w:szCs w:val="24"/>
        </w:rPr>
      </w:pPr>
      <w:ins w:id="467" w:author="Unknown">
        <w:r w:rsidRPr="00C25EF4">
          <w:rPr>
            <w:rFonts w:ascii="Times New Roman" w:eastAsia="Times New Roman" w:hAnsi="Times New Roman" w:cs="Times New Roman"/>
            <w:sz w:val="24"/>
            <w:szCs w:val="24"/>
          </w:rPr>
          <w:t>V-Model</w:t>
        </w:r>
      </w:ins>
    </w:p>
    <w:p w:rsidR="00C25EF4" w:rsidRPr="00C25EF4" w:rsidRDefault="00C25EF4" w:rsidP="00C25EF4">
      <w:pPr>
        <w:spacing w:after="225" w:line="240" w:lineRule="auto"/>
        <w:rPr>
          <w:ins w:id="468" w:author="Unknown"/>
          <w:rFonts w:ascii="Times New Roman" w:eastAsia="Times New Roman" w:hAnsi="Times New Roman" w:cs="Times New Roman"/>
          <w:sz w:val="24"/>
          <w:szCs w:val="24"/>
        </w:rPr>
      </w:pPr>
      <w:ins w:id="469" w:author="Unknown">
        <w:r w:rsidRPr="00C25EF4">
          <w:rPr>
            <w:rFonts w:ascii="Times New Roman" w:eastAsia="Times New Roman" w:hAnsi="Times New Roman" w:cs="Times New Roman"/>
            <w:b/>
            <w:bCs/>
            <w:sz w:val="24"/>
            <w:szCs w:val="24"/>
          </w:rPr>
          <w:t>89. Which technique can be used to achieve input and output coverage? It can be applied to human input, input via interfaces to a system, or interface parameters in integration testing.</w:t>
        </w:r>
      </w:ins>
    </w:p>
    <w:p w:rsidR="00C25EF4" w:rsidRPr="00C25EF4" w:rsidRDefault="00C25EF4" w:rsidP="00C25EF4">
      <w:pPr>
        <w:spacing w:after="225" w:line="240" w:lineRule="auto"/>
        <w:rPr>
          <w:ins w:id="470" w:author="Unknown"/>
          <w:rFonts w:ascii="Times New Roman" w:eastAsia="Times New Roman" w:hAnsi="Times New Roman" w:cs="Times New Roman"/>
          <w:sz w:val="24"/>
          <w:szCs w:val="24"/>
        </w:rPr>
      </w:pPr>
      <w:ins w:id="471" w:author="Unknown">
        <w:r w:rsidRPr="00C25EF4">
          <w:rPr>
            <w:rFonts w:ascii="Times New Roman" w:eastAsia="Times New Roman" w:hAnsi="Times New Roman" w:cs="Times New Roman"/>
            <w:sz w:val="24"/>
            <w:szCs w:val="24"/>
          </w:rPr>
          <w:t>Equivalence partitioning</w:t>
        </w:r>
      </w:ins>
    </w:p>
    <w:p w:rsidR="00C25EF4" w:rsidRPr="00C25EF4" w:rsidRDefault="00C25EF4" w:rsidP="00C25EF4">
      <w:pPr>
        <w:spacing w:after="225" w:line="240" w:lineRule="auto"/>
        <w:rPr>
          <w:ins w:id="472" w:author="Unknown"/>
          <w:rFonts w:ascii="Times New Roman" w:eastAsia="Times New Roman" w:hAnsi="Times New Roman" w:cs="Times New Roman"/>
          <w:sz w:val="24"/>
          <w:szCs w:val="24"/>
        </w:rPr>
      </w:pPr>
      <w:ins w:id="473" w:author="Unknown">
        <w:r w:rsidRPr="00C25EF4">
          <w:rPr>
            <w:rFonts w:ascii="Times New Roman" w:eastAsia="Times New Roman" w:hAnsi="Times New Roman" w:cs="Times New Roman"/>
            <w:b/>
            <w:bCs/>
            <w:sz w:val="24"/>
            <w:szCs w:val="24"/>
          </w:rPr>
          <w:t>90. "This life cycle model is basically driven by schedule and budget risks" This statement is best suited for…</w:t>
        </w:r>
      </w:ins>
    </w:p>
    <w:p w:rsidR="00C25EF4" w:rsidRPr="00C25EF4" w:rsidRDefault="00C25EF4" w:rsidP="00C25EF4">
      <w:pPr>
        <w:spacing w:after="225" w:line="240" w:lineRule="auto"/>
        <w:rPr>
          <w:ins w:id="474" w:author="Unknown"/>
          <w:rFonts w:ascii="Times New Roman" w:eastAsia="Times New Roman" w:hAnsi="Times New Roman" w:cs="Times New Roman"/>
          <w:sz w:val="24"/>
          <w:szCs w:val="24"/>
        </w:rPr>
      </w:pPr>
      <w:ins w:id="475" w:author="Unknown">
        <w:r w:rsidRPr="00C25EF4">
          <w:rPr>
            <w:rFonts w:ascii="Times New Roman" w:eastAsia="Times New Roman" w:hAnsi="Times New Roman" w:cs="Times New Roman"/>
            <w:sz w:val="24"/>
            <w:szCs w:val="24"/>
          </w:rPr>
          <w:t>V-Model</w:t>
        </w:r>
      </w:ins>
    </w:p>
    <w:p w:rsidR="00C25EF4" w:rsidRPr="00C25EF4" w:rsidRDefault="00C25EF4" w:rsidP="00C25EF4">
      <w:pPr>
        <w:spacing w:after="225" w:line="240" w:lineRule="auto"/>
        <w:rPr>
          <w:ins w:id="476" w:author="Unknown"/>
          <w:rFonts w:ascii="Times New Roman" w:eastAsia="Times New Roman" w:hAnsi="Times New Roman" w:cs="Times New Roman"/>
          <w:sz w:val="24"/>
          <w:szCs w:val="24"/>
        </w:rPr>
      </w:pPr>
      <w:ins w:id="477" w:author="Unknown">
        <w:r w:rsidRPr="00C25EF4">
          <w:rPr>
            <w:rFonts w:ascii="Times New Roman" w:eastAsia="Times New Roman" w:hAnsi="Times New Roman" w:cs="Times New Roman"/>
            <w:b/>
            <w:bCs/>
            <w:sz w:val="24"/>
            <w:szCs w:val="24"/>
          </w:rPr>
          <w:t>91. In which order should tests be run?</w:t>
        </w:r>
      </w:ins>
    </w:p>
    <w:p w:rsidR="00C25EF4" w:rsidRPr="00C25EF4" w:rsidRDefault="00C25EF4" w:rsidP="00C25EF4">
      <w:pPr>
        <w:spacing w:after="225" w:line="240" w:lineRule="auto"/>
        <w:rPr>
          <w:ins w:id="478" w:author="Unknown"/>
          <w:rFonts w:ascii="Times New Roman" w:eastAsia="Times New Roman" w:hAnsi="Times New Roman" w:cs="Times New Roman"/>
          <w:sz w:val="24"/>
          <w:szCs w:val="24"/>
        </w:rPr>
      </w:pPr>
      <w:ins w:id="479" w:author="Unknown">
        <w:r w:rsidRPr="00C25EF4">
          <w:rPr>
            <w:rFonts w:ascii="Times New Roman" w:eastAsia="Times New Roman" w:hAnsi="Times New Roman" w:cs="Times New Roman"/>
            <w:sz w:val="24"/>
            <w:szCs w:val="24"/>
          </w:rPr>
          <w:t>The most important one must tests first</w:t>
        </w:r>
      </w:ins>
    </w:p>
    <w:p w:rsidR="00C25EF4" w:rsidRPr="00C25EF4" w:rsidRDefault="00C25EF4" w:rsidP="00C25EF4">
      <w:pPr>
        <w:spacing w:after="225" w:line="240" w:lineRule="auto"/>
        <w:rPr>
          <w:ins w:id="480" w:author="Unknown"/>
          <w:rFonts w:ascii="Times New Roman" w:eastAsia="Times New Roman" w:hAnsi="Times New Roman" w:cs="Times New Roman"/>
          <w:sz w:val="24"/>
          <w:szCs w:val="24"/>
        </w:rPr>
      </w:pPr>
      <w:ins w:id="481" w:author="Unknown">
        <w:r w:rsidRPr="00C25EF4">
          <w:rPr>
            <w:rFonts w:ascii="Times New Roman" w:eastAsia="Times New Roman" w:hAnsi="Times New Roman" w:cs="Times New Roman"/>
            <w:b/>
            <w:bCs/>
            <w:sz w:val="24"/>
            <w:szCs w:val="24"/>
          </w:rPr>
          <w:t>92. The later in the development life cycle a fault is discovered, the more expensive it is to fix. Why?</w:t>
        </w:r>
      </w:ins>
    </w:p>
    <w:p w:rsidR="00C25EF4" w:rsidRPr="00C25EF4" w:rsidRDefault="00C25EF4" w:rsidP="00C25EF4">
      <w:pPr>
        <w:spacing w:after="225" w:line="240" w:lineRule="auto"/>
        <w:rPr>
          <w:ins w:id="482" w:author="Unknown"/>
          <w:rFonts w:ascii="Times New Roman" w:eastAsia="Times New Roman" w:hAnsi="Times New Roman" w:cs="Times New Roman"/>
          <w:sz w:val="24"/>
          <w:szCs w:val="24"/>
        </w:rPr>
      </w:pPr>
      <w:ins w:id="483" w:author="Unknown">
        <w:r w:rsidRPr="00C25EF4">
          <w:rPr>
            <w:rFonts w:ascii="Times New Roman" w:eastAsia="Times New Roman" w:hAnsi="Times New Roman" w:cs="Times New Roman"/>
            <w:sz w:val="24"/>
            <w:szCs w:val="24"/>
          </w:rPr>
          <w:t>The fault has been built into more documentation, code, tests, etc</w:t>
        </w:r>
      </w:ins>
    </w:p>
    <w:p w:rsidR="00C25EF4" w:rsidRPr="00C25EF4" w:rsidRDefault="00C25EF4" w:rsidP="00C25EF4">
      <w:pPr>
        <w:spacing w:after="225" w:line="240" w:lineRule="auto"/>
        <w:rPr>
          <w:ins w:id="484" w:author="Unknown"/>
          <w:rFonts w:ascii="Times New Roman" w:eastAsia="Times New Roman" w:hAnsi="Times New Roman" w:cs="Times New Roman"/>
          <w:sz w:val="24"/>
          <w:szCs w:val="24"/>
        </w:rPr>
      </w:pPr>
      <w:ins w:id="485" w:author="Unknown">
        <w:r w:rsidRPr="00C25EF4">
          <w:rPr>
            <w:rFonts w:ascii="Times New Roman" w:eastAsia="Times New Roman" w:hAnsi="Times New Roman" w:cs="Times New Roman"/>
            <w:b/>
            <w:bCs/>
            <w:sz w:val="24"/>
            <w:szCs w:val="24"/>
          </w:rPr>
          <w:lastRenderedPageBreak/>
          <w:t>93. What is Coverage measurement?</w:t>
        </w:r>
      </w:ins>
    </w:p>
    <w:p w:rsidR="00C25EF4" w:rsidRPr="00C25EF4" w:rsidRDefault="00C25EF4" w:rsidP="00C25EF4">
      <w:pPr>
        <w:spacing w:after="225" w:line="240" w:lineRule="auto"/>
        <w:rPr>
          <w:ins w:id="486" w:author="Unknown"/>
          <w:rFonts w:ascii="Times New Roman" w:eastAsia="Times New Roman" w:hAnsi="Times New Roman" w:cs="Times New Roman"/>
          <w:sz w:val="24"/>
          <w:szCs w:val="24"/>
        </w:rPr>
      </w:pPr>
      <w:ins w:id="487" w:author="Unknown">
        <w:r w:rsidRPr="00C25EF4">
          <w:rPr>
            <w:rFonts w:ascii="Times New Roman" w:eastAsia="Times New Roman" w:hAnsi="Times New Roman" w:cs="Times New Roman"/>
            <w:sz w:val="24"/>
            <w:szCs w:val="24"/>
          </w:rPr>
          <w:t>It is a partial measure of test thoroughness.</w:t>
        </w:r>
      </w:ins>
    </w:p>
    <w:p w:rsidR="00C25EF4" w:rsidRPr="00C25EF4" w:rsidRDefault="00C25EF4" w:rsidP="00C25EF4">
      <w:pPr>
        <w:spacing w:after="225" w:line="240" w:lineRule="auto"/>
        <w:rPr>
          <w:ins w:id="488" w:author="Unknown"/>
          <w:rFonts w:ascii="Times New Roman" w:eastAsia="Times New Roman" w:hAnsi="Times New Roman" w:cs="Times New Roman"/>
          <w:sz w:val="24"/>
          <w:szCs w:val="24"/>
        </w:rPr>
      </w:pPr>
      <w:ins w:id="489" w:author="Unknown">
        <w:r w:rsidRPr="00C25EF4">
          <w:rPr>
            <w:rFonts w:ascii="Times New Roman" w:eastAsia="Times New Roman" w:hAnsi="Times New Roman" w:cs="Times New Roman"/>
            <w:b/>
            <w:bCs/>
            <w:sz w:val="24"/>
            <w:szCs w:val="24"/>
          </w:rPr>
          <w:t>94. What is Boundary value testing?</w:t>
        </w:r>
      </w:ins>
    </w:p>
    <w:p w:rsidR="00C25EF4" w:rsidRPr="00C25EF4" w:rsidRDefault="00C25EF4" w:rsidP="00C25EF4">
      <w:pPr>
        <w:spacing w:after="225" w:line="240" w:lineRule="auto"/>
        <w:rPr>
          <w:ins w:id="490" w:author="Unknown"/>
          <w:rFonts w:ascii="Times New Roman" w:eastAsia="Times New Roman" w:hAnsi="Times New Roman" w:cs="Times New Roman"/>
          <w:sz w:val="24"/>
          <w:szCs w:val="24"/>
        </w:rPr>
      </w:pPr>
      <w:ins w:id="491" w:author="Unknown">
        <w:r w:rsidRPr="00C25EF4">
          <w:rPr>
            <w:rFonts w:ascii="Times New Roman" w:eastAsia="Times New Roman" w:hAnsi="Times New Roman" w:cs="Times New Roman"/>
            <w:sz w:val="24"/>
            <w:szCs w:val="24"/>
          </w:rPr>
          <w:t>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w:t>
        </w:r>
      </w:ins>
    </w:p>
    <w:p w:rsidR="00C25EF4" w:rsidRPr="00C25EF4" w:rsidRDefault="00C25EF4" w:rsidP="00C25EF4">
      <w:pPr>
        <w:spacing w:after="225" w:line="240" w:lineRule="auto"/>
        <w:rPr>
          <w:ins w:id="492" w:author="Unknown"/>
          <w:rFonts w:ascii="Times New Roman" w:eastAsia="Times New Roman" w:hAnsi="Times New Roman" w:cs="Times New Roman"/>
          <w:sz w:val="24"/>
          <w:szCs w:val="24"/>
        </w:rPr>
      </w:pPr>
      <w:ins w:id="493" w:author="Unknown">
        <w:r w:rsidRPr="00C25EF4">
          <w:rPr>
            <w:rFonts w:ascii="Times New Roman" w:eastAsia="Times New Roman" w:hAnsi="Times New Roman" w:cs="Times New Roman"/>
            <w:b/>
            <w:bCs/>
            <w:sz w:val="24"/>
            <w:szCs w:val="24"/>
          </w:rPr>
          <w:t>95. What is Fault Masking?</w:t>
        </w:r>
      </w:ins>
    </w:p>
    <w:p w:rsidR="00C25EF4" w:rsidRPr="00C25EF4" w:rsidRDefault="00C25EF4" w:rsidP="00C25EF4">
      <w:pPr>
        <w:spacing w:after="225" w:line="240" w:lineRule="auto"/>
        <w:rPr>
          <w:ins w:id="494" w:author="Unknown"/>
          <w:rFonts w:ascii="Times New Roman" w:eastAsia="Times New Roman" w:hAnsi="Times New Roman" w:cs="Times New Roman"/>
          <w:sz w:val="24"/>
          <w:szCs w:val="24"/>
        </w:rPr>
      </w:pPr>
      <w:ins w:id="495" w:author="Unknown">
        <w:r w:rsidRPr="00C25EF4">
          <w:rPr>
            <w:rFonts w:ascii="Times New Roman" w:eastAsia="Times New Roman" w:hAnsi="Times New Roman" w:cs="Times New Roman"/>
            <w:sz w:val="24"/>
            <w:szCs w:val="24"/>
          </w:rPr>
          <w:t>Error condition hiding another error condition.</w:t>
        </w:r>
      </w:ins>
    </w:p>
    <w:p w:rsidR="00C25EF4" w:rsidRPr="00C25EF4" w:rsidRDefault="00C25EF4" w:rsidP="00C25EF4">
      <w:pPr>
        <w:spacing w:after="225" w:line="240" w:lineRule="auto"/>
        <w:rPr>
          <w:ins w:id="496" w:author="Unknown"/>
          <w:rFonts w:ascii="Times New Roman" w:eastAsia="Times New Roman" w:hAnsi="Times New Roman" w:cs="Times New Roman"/>
          <w:sz w:val="24"/>
          <w:szCs w:val="24"/>
        </w:rPr>
      </w:pPr>
      <w:ins w:id="497" w:author="Unknown">
        <w:r w:rsidRPr="00C25EF4">
          <w:rPr>
            <w:rFonts w:ascii="Times New Roman" w:eastAsia="Times New Roman" w:hAnsi="Times New Roman" w:cs="Times New Roman"/>
            <w:b/>
            <w:bCs/>
            <w:sz w:val="24"/>
            <w:szCs w:val="24"/>
          </w:rPr>
          <w:t>96. What does COTS represent?</w:t>
        </w:r>
      </w:ins>
    </w:p>
    <w:p w:rsidR="00C25EF4" w:rsidRPr="00C25EF4" w:rsidRDefault="00C25EF4" w:rsidP="00C25EF4">
      <w:pPr>
        <w:spacing w:after="225" w:line="240" w:lineRule="auto"/>
        <w:rPr>
          <w:ins w:id="498" w:author="Unknown"/>
          <w:rFonts w:ascii="Times New Roman" w:eastAsia="Times New Roman" w:hAnsi="Times New Roman" w:cs="Times New Roman"/>
          <w:sz w:val="24"/>
          <w:szCs w:val="24"/>
        </w:rPr>
      </w:pPr>
      <w:ins w:id="499" w:author="Unknown">
        <w:r w:rsidRPr="00C25EF4">
          <w:rPr>
            <w:rFonts w:ascii="Times New Roman" w:eastAsia="Times New Roman" w:hAnsi="Times New Roman" w:cs="Times New Roman"/>
            <w:sz w:val="24"/>
            <w:szCs w:val="24"/>
          </w:rPr>
          <w:t>Commercial off The Shelf.</w:t>
        </w:r>
      </w:ins>
    </w:p>
    <w:p w:rsidR="00C25EF4" w:rsidRPr="00C25EF4" w:rsidRDefault="00C25EF4" w:rsidP="00C25EF4">
      <w:pPr>
        <w:spacing w:after="225" w:line="240" w:lineRule="auto"/>
        <w:rPr>
          <w:ins w:id="500" w:author="Unknown"/>
          <w:rFonts w:ascii="Times New Roman" w:eastAsia="Times New Roman" w:hAnsi="Times New Roman" w:cs="Times New Roman"/>
          <w:sz w:val="24"/>
          <w:szCs w:val="24"/>
        </w:rPr>
      </w:pPr>
      <w:ins w:id="501" w:author="Unknown">
        <w:r w:rsidRPr="00C25EF4">
          <w:rPr>
            <w:rFonts w:ascii="Times New Roman" w:eastAsia="Times New Roman" w:hAnsi="Times New Roman" w:cs="Times New Roman"/>
            <w:b/>
            <w:bCs/>
            <w:sz w:val="24"/>
            <w:szCs w:val="24"/>
          </w:rPr>
          <w:t>97.The purpose of which is allow specific tests to be carried out on a system or network that resembles as closely as possible the environment where the item under test will be used upon release?</w:t>
        </w:r>
      </w:ins>
    </w:p>
    <w:p w:rsidR="00C25EF4" w:rsidRPr="00C25EF4" w:rsidRDefault="00C25EF4" w:rsidP="00C25EF4">
      <w:pPr>
        <w:spacing w:after="225" w:line="240" w:lineRule="auto"/>
        <w:rPr>
          <w:ins w:id="502" w:author="Unknown"/>
          <w:rFonts w:ascii="Times New Roman" w:eastAsia="Times New Roman" w:hAnsi="Times New Roman" w:cs="Times New Roman"/>
          <w:sz w:val="24"/>
          <w:szCs w:val="24"/>
        </w:rPr>
      </w:pPr>
      <w:ins w:id="503" w:author="Unknown">
        <w:r w:rsidRPr="00C25EF4">
          <w:rPr>
            <w:rFonts w:ascii="Times New Roman" w:eastAsia="Times New Roman" w:hAnsi="Times New Roman" w:cs="Times New Roman"/>
            <w:sz w:val="24"/>
            <w:szCs w:val="24"/>
          </w:rPr>
          <w:t>Test Environment</w:t>
        </w:r>
      </w:ins>
    </w:p>
    <w:p w:rsidR="00C25EF4" w:rsidRPr="00C25EF4" w:rsidRDefault="00C25EF4" w:rsidP="00C25EF4">
      <w:pPr>
        <w:spacing w:after="225" w:line="240" w:lineRule="auto"/>
        <w:rPr>
          <w:ins w:id="504" w:author="Unknown"/>
          <w:rFonts w:ascii="Times New Roman" w:eastAsia="Times New Roman" w:hAnsi="Times New Roman" w:cs="Times New Roman"/>
          <w:sz w:val="24"/>
          <w:szCs w:val="24"/>
        </w:rPr>
      </w:pPr>
      <w:ins w:id="505" w:author="Unknown">
        <w:r w:rsidRPr="00C25EF4">
          <w:rPr>
            <w:rFonts w:ascii="Times New Roman" w:eastAsia="Times New Roman" w:hAnsi="Times New Roman" w:cs="Times New Roman"/>
            <w:b/>
            <w:bCs/>
            <w:sz w:val="24"/>
            <w:szCs w:val="24"/>
          </w:rPr>
          <w:t>98. What can be thought of as being based on the project plan, but with greater amounts of detail?</w:t>
        </w:r>
      </w:ins>
    </w:p>
    <w:p w:rsidR="00C25EF4" w:rsidRPr="00C25EF4" w:rsidRDefault="00C25EF4" w:rsidP="00C25EF4">
      <w:pPr>
        <w:spacing w:after="225" w:line="240" w:lineRule="auto"/>
        <w:rPr>
          <w:ins w:id="506" w:author="Unknown"/>
          <w:rFonts w:ascii="Times New Roman" w:eastAsia="Times New Roman" w:hAnsi="Times New Roman" w:cs="Times New Roman"/>
          <w:sz w:val="24"/>
          <w:szCs w:val="24"/>
        </w:rPr>
      </w:pPr>
      <w:ins w:id="507" w:author="Unknown">
        <w:r w:rsidRPr="00C25EF4">
          <w:rPr>
            <w:rFonts w:ascii="Times New Roman" w:eastAsia="Times New Roman" w:hAnsi="Times New Roman" w:cs="Times New Roman"/>
            <w:sz w:val="24"/>
            <w:szCs w:val="24"/>
          </w:rPr>
          <w:t>Phase Test Plan</w:t>
        </w:r>
      </w:ins>
    </w:p>
    <w:p w:rsidR="00C25EF4" w:rsidRPr="00C25EF4" w:rsidRDefault="00C25EF4" w:rsidP="00C25EF4">
      <w:pPr>
        <w:spacing w:after="225" w:line="240" w:lineRule="auto"/>
        <w:rPr>
          <w:ins w:id="508" w:author="Unknown"/>
          <w:rFonts w:ascii="Times New Roman" w:eastAsia="Times New Roman" w:hAnsi="Times New Roman" w:cs="Times New Roman"/>
          <w:sz w:val="24"/>
          <w:szCs w:val="24"/>
        </w:rPr>
      </w:pPr>
      <w:ins w:id="509" w:author="Unknown">
        <w:r w:rsidRPr="00C25EF4">
          <w:rPr>
            <w:rFonts w:ascii="Times New Roman" w:eastAsia="Times New Roman" w:hAnsi="Times New Roman" w:cs="Times New Roman"/>
            <w:b/>
            <w:bCs/>
            <w:sz w:val="24"/>
            <w:szCs w:val="24"/>
          </w:rPr>
          <w:t>99. What is exploratory testing?</w:t>
        </w:r>
      </w:ins>
    </w:p>
    <w:p w:rsidR="00C25EF4" w:rsidRPr="00C25EF4" w:rsidRDefault="00C25EF4" w:rsidP="00C25EF4">
      <w:pPr>
        <w:spacing w:after="225" w:line="240" w:lineRule="auto"/>
        <w:rPr>
          <w:ins w:id="510" w:author="Unknown"/>
          <w:rFonts w:ascii="Times New Roman" w:eastAsia="Times New Roman" w:hAnsi="Times New Roman" w:cs="Times New Roman"/>
          <w:sz w:val="24"/>
          <w:szCs w:val="24"/>
        </w:rPr>
      </w:pPr>
      <w:ins w:id="511" w:author="Unknown">
        <w:r w:rsidRPr="00C25EF4">
          <w:rPr>
            <w:rFonts w:ascii="Times New Roman" w:eastAsia="Times New Roman" w:hAnsi="Times New Roman" w:cs="Times New Roman"/>
            <w:sz w:val="24"/>
            <w:szCs w:val="24"/>
          </w:rPr>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ins>
    </w:p>
    <w:p w:rsidR="00C25EF4" w:rsidRPr="00C25EF4" w:rsidRDefault="00C25EF4" w:rsidP="00C25EF4">
      <w:pPr>
        <w:spacing w:after="225" w:line="240" w:lineRule="auto"/>
        <w:rPr>
          <w:ins w:id="512" w:author="Unknown"/>
          <w:rFonts w:ascii="Times New Roman" w:eastAsia="Times New Roman" w:hAnsi="Times New Roman" w:cs="Times New Roman"/>
          <w:sz w:val="24"/>
          <w:szCs w:val="24"/>
        </w:rPr>
      </w:pPr>
      <w:ins w:id="513" w:author="Unknown">
        <w:r w:rsidRPr="00C25EF4">
          <w:rPr>
            <w:rFonts w:ascii="Times New Roman" w:eastAsia="Times New Roman" w:hAnsi="Times New Roman" w:cs="Times New Roman"/>
            <w:b/>
            <w:bCs/>
            <w:sz w:val="24"/>
            <w:szCs w:val="24"/>
          </w:rPr>
          <w:t>100. What is "use case testing"?</w:t>
        </w:r>
      </w:ins>
    </w:p>
    <w:p w:rsidR="00C25EF4" w:rsidRPr="00C25EF4" w:rsidRDefault="00C25EF4" w:rsidP="00C25EF4">
      <w:pPr>
        <w:spacing w:after="225" w:line="240" w:lineRule="auto"/>
        <w:rPr>
          <w:ins w:id="514" w:author="Unknown"/>
          <w:rFonts w:ascii="Times New Roman" w:eastAsia="Times New Roman" w:hAnsi="Times New Roman" w:cs="Times New Roman"/>
          <w:sz w:val="24"/>
          <w:szCs w:val="24"/>
        </w:rPr>
      </w:pPr>
      <w:ins w:id="515" w:author="Unknown">
        <w:r w:rsidRPr="00C25EF4">
          <w:rPr>
            <w:rFonts w:ascii="Times New Roman" w:eastAsia="Times New Roman" w:hAnsi="Times New Roman" w:cs="Times New Roman"/>
            <w:sz w:val="24"/>
            <w:szCs w:val="24"/>
          </w:rPr>
          <w:t>In order to identify and execute the functional requirement of an application from start to finish "use case" is used and the techniques used to do this is known as "Use Case Testing" </w:t>
        </w:r>
      </w:ins>
    </w:p>
    <w:p w:rsidR="00C25EF4" w:rsidRPr="00C25EF4" w:rsidRDefault="00C25EF4" w:rsidP="00C25EF4">
      <w:pPr>
        <w:spacing w:after="225" w:line="240" w:lineRule="auto"/>
        <w:rPr>
          <w:ins w:id="516" w:author="Unknown"/>
          <w:rFonts w:ascii="Times New Roman" w:eastAsia="Times New Roman" w:hAnsi="Times New Roman" w:cs="Times New Roman"/>
          <w:sz w:val="24"/>
          <w:szCs w:val="24"/>
        </w:rPr>
      </w:pPr>
      <w:ins w:id="517" w:author="Unknown">
        <w:r w:rsidRPr="00C25EF4">
          <w:rPr>
            <w:rFonts w:ascii="Times New Roman" w:eastAsia="Times New Roman" w:hAnsi="Times New Roman" w:cs="Times New Roman"/>
            <w:b/>
            <w:bCs/>
            <w:sz w:val="24"/>
            <w:szCs w:val="24"/>
          </w:rPr>
          <w:t>Bonus!</w:t>
        </w:r>
      </w:ins>
    </w:p>
    <w:p w:rsidR="00C25EF4" w:rsidRPr="00C25EF4" w:rsidRDefault="00C25EF4" w:rsidP="00C25EF4">
      <w:pPr>
        <w:spacing w:after="225" w:line="240" w:lineRule="auto"/>
        <w:rPr>
          <w:ins w:id="518" w:author="Unknown"/>
          <w:rFonts w:ascii="Times New Roman" w:eastAsia="Times New Roman" w:hAnsi="Times New Roman" w:cs="Times New Roman"/>
          <w:sz w:val="24"/>
          <w:szCs w:val="24"/>
        </w:rPr>
      </w:pPr>
      <w:ins w:id="519" w:author="Unknown">
        <w:r w:rsidRPr="00C25EF4">
          <w:rPr>
            <w:rFonts w:ascii="Times New Roman" w:eastAsia="Times New Roman" w:hAnsi="Times New Roman" w:cs="Times New Roman"/>
            <w:b/>
            <w:bCs/>
            <w:sz w:val="24"/>
            <w:szCs w:val="24"/>
          </w:rPr>
          <w:lastRenderedPageBreak/>
          <w:t>101. What is the difference between STLC (Software Testing Life Cycle) and SDLC (Software Development Life  Cycle) ?</w:t>
        </w:r>
      </w:ins>
    </w:p>
    <w:p w:rsidR="00C25EF4" w:rsidRPr="00C25EF4" w:rsidRDefault="00C25EF4" w:rsidP="00C25EF4">
      <w:pPr>
        <w:spacing w:after="225" w:line="240" w:lineRule="auto"/>
        <w:rPr>
          <w:ins w:id="520" w:author="Unknown"/>
          <w:rFonts w:ascii="Times New Roman" w:eastAsia="Times New Roman" w:hAnsi="Times New Roman" w:cs="Times New Roman"/>
          <w:sz w:val="24"/>
          <w:szCs w:val="24"/>
        </w:rPr>
      </w:pPr>
      <w:ins w:id="521" w:author="Unknown">
        <w:r w:rsidRPr="00C25EF4">
          <w:rPr>
            <w:rFonts w:ascii="Times New Roman" w:eastAsia="Times New Roman" w:hAnsi="Times New Roman" w:cs="Times New Roman"/>
            <w:sz w:val="24"/>
            <w:szCs w:val="24"/>
          </w:rPr>
          <w:t>SDLC deals with developement/coding of the software while STLC deales with validation and verification of the software</w:t>
        </w:r>
      </w:ins>
    </w:p>
    <w:p w:rsidR="00C25EF4" w:rsidRPr="00C25EF4" w:rsidRDefault="00C25EF4" w:rsidP="00C25EF4">
      <w:pPr>
        <w:spacing w:after="225" w:line="240" w:lineRule="auto"/>
        <w:rPr>
          <w:ins w:id="522" w:author="Unknown"/>
          <w:rFonts w:ascii="Times New Roman" w:eastAsia="Times New Roman" w:hAnsi="Times New Roman" w:cs="Times New Roman"/>
          <w:sz w:val="24"/>
          <w:szCs w:val="24"/>
        </w:rPr>
      </w:pPr>
      <w:ins w:id="523" w:author="Unknown">
        <w:r w:rsidRPr="00C25EF4">
          <w:rPr>
            <w:rFonts w:ascii="Times New Roman" w:eastAsia="Times New Roman" w:hAnsi="Times New Roman" w:cs="Times New Roman"/>
            <w:b/>
            <w:bCs/>
            <w:sz w:val="24"/>
            <w:szCs w:val="24"/>
          </w:rPr>
          <w:t>102. What is traceability matrix?</w:t>
        </w:r>
      </w:ins>
    </w:p>
    <w:p w:rsidR="00C25EF4" w:rsidRPr="00C25EF4" w:rsidRDefault="00C25EF4" w:rsidP="00C25EF4">
      <w:pPr>
        <w:spacing w:after="225" w:line="240" w:lineRule="auto"/>
        <w:rPr>
          <w:ins w:id="524" w:author="Unknown"/>
          <w:rFonts w:ascii="Times New Roman" w:eastAsia="Times New Roman" w:hAnsi="Times New Roman" w:cs="Times New Roman"/>
          <w:sz w:val="24"/>
          <w:szCs w:val="24"/>
        </w:rPr>
      </w:pPr>
      <w:ins w:id="525" w:author="Unknown">
        <w:r w:rsidRPr="00C25EF4">
          <w:rPr>
            <w:rFonts w:ascii="Times New Roman" w:eastAsia="Times New Roman" w:hAnsi="Times New Roman" w:cs="Times New Roman"/>
            <w:sz w:val="24"/>
            <w:szCs w:val="24"/>
          </w:rPr>
          <w:t>The relationship between test cases and requirements is shown with the help of a document. This document is known as traceability matrix.</w:t>
        </w:r>
      </w:ins>
    </w:p>
    <w:p w:rsidR="00C25EF4" w:rsidRPr="00C25EF4" w:rsidRDefault="00C25EF4" w:rsidP="00C25EF4">
      <w:pPr>
        <w:spacing w:after="225" w:line="240" w:lineRule="auto"/>
        <w:rPr>
          <w:ins w:id="526" w:author="Unknown"/>
          <w:rFonts w:ascii="Times New Roman" w:eastAsia="Times New Roman" w:hAnsi="Times New Roman" w:cs="Times New Roman"/>
          <w:sz w:val="24"/>
          <w:szCs w:val="24"/>
        </w:rPr>
      </w:pPr>
      <w:ins w:id="527" w:author="Unknown">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b/>
            <w:bCs/>
            <w:sz w:val="24"/>
            <w:szCs w:val="24"/>
          </w:rPr>
          <w:t>103. What is Equivalence partitioning testing?</w:t>
        </w:r>
      </w:ins>
    </w:p>
    <w:p w:rsidR="00C25EF4" w:rsidRPr="00C25EF4" w:rsidRDefault="00C25EF4" w:rsidP="00C25EF4">
      <w:pPr>
        <w:spacing w:after="225" w:line="240" w:lineRule="auto"/>
        <w:rPr>
          <w:ins w:id="528" w:author="Unknown"/>
          <w:rFonts w:ascii="Times New Roman" w:eastAsia="Times New Roman" w:hAnsi="Times New Roman" w:cs="Times New Roman"/>
          <w:sz w:val="24"/>
          <w:szCs w:val="24"/>
        </w:rPr>
      </w:pPr>
      <w:ins w:id="529" w:author="Unknown">
        <w:r w:rsidRPr="00C25EF4">
          <w:rPr>
            <w:rFonts w:ascii="Times New Roman" w:eastAsia="Times New Roman" w:hAnsi="Times New Roman" w:cs="Times New Roman"/>
            <w:sz w:val="24"/>
            <w:szCs w:val="24"/>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ins>
    </w:p>
    <w:p w:rsidR="00C25EF4" w:rsidRPr="00C25EF4" w:rsidRDefault="00C25EF4" w:rsidP="00C25EF4">
      <w:pPr>
        <w:spacing w:after="225" w:line="240" w:lineRule="auto"/>
        <w:rPr>
          <w:ins w:id="530" w:author="Unknown"/>
          <w:rFonts w:ascii="Times New Roman" w:eastAsia="Times New Roman" w:hAnsi="Times New Roman" w:cs="Times New Roman"/>
          <w:sz w:val="24"/>
          <w:szCs w:val="24"/>
        </w:rPr>
      </w:pPr>
      <w:ins w:id="531" w:author="Unknown">
        <w:r w:rsidRPr="00C25EF4">
          <w:rPr>
            <w:rFonts w:ascii="Times New Roman" w:eastAsia="Times New Roman" w:hAnsi="Times New Roman" w:cs="Times New Roman"/>
            <w:b/>
            <w:bCs/>
            <w:sz w:val="24"/>
            <w:szCs w:val="24"/>
          </w:rPr>
          <w:t>104. What is white box testing and list the types of white box testing?</w:t>
        </w:r>
      </w:ins>
    </w:p>
    <w:p w:rsidR="00C25EF4" w:rsidRPr="00C25EF4" w:rsidRDefault="00C25EF4" w:rsidP="00C25EF4">
      <w:pPr>
        <w:spacing w:after="225" w:line="240" w:lineRule="auto"/>
        <w:rPr>
          <w:ins w:id="532" w:author="Unknown"/>
          <w:rFonts w:ascii="Times New Roman" w:eastAsia="Times New Roman" w:hAnsi="Times New Roman" w:cs="Times New Roman"/>
          <w:sz w:val="24"/>
          <w:szCs w:val="24"/>
        </w:rPr>
      </w:pPr>
      <w:ins w:id="533" w:author="Unknown">
        <w:r w:rsidRPr="00C25EF4">
          <w:rPr>
            <w:rFonts w:ascii="Times New Roman" w:eastAsia="Times New Roman" w:hAnsi="Times New Roman" w:cs="Times New Roman"/>
            <w:sz w:val="24"/>
            <w:szCs w:val="24"/>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ins>
    </w:p>
    <w:p w:rsidR="00C25EF4" w:rsidRPr="00C25EF4" w:rsidRDefault="00C25EF4" w:rsidP="00C25EF4">
      <w:pPr>
        <w:numPr>
          <w:ilvl w:val="0"/>
          <w:numId w:val="9"/>
        </w:numPr>
        <w:spacing w:before="100" w:beforeAutospacing="1" w:after="100" w:afterAutospacing="1" w:line="360" w:lineRule="atLeast"/>
        <w:ind w:left="450"/>
        <w:rPr>
          <w:ins w:id="534" w:author="Unknown"/>
          <w:rFonts w:ascii="Times New Roman" w:eastAsia="Times New Roman" w:hAnsi="Times New Roman" w:cs="Times New Roman"/>
          <w:sz w:val="24"/>
          <w:szCs w:val="24"/>
        </w:rPr>
      </w:pPr>
      <w:ins w:id="535" w:author="Unknown">
        <w:r w:rsidRPr="00C25EF4">
          <w:rPr>
            <w:rFonts w:ascii="Times New Roman" w:eastAsia="Times New Roman" w:hAnsi="Times New Roman" w:cs="Times New Roman"/>
            <w:sz w:val="24"/>
            <w:szCs w:val="24"/>
          </w:rPr>
          <w:t>Statement Coverage</w:t>
        </w:r>
      </w:ins>
    </w:p>
    <w:p w:rsidR="00C25EF4" w:rsidRPr="00C25EF4" w:rsidRDefault="00C25EF4" w:rsidP="00C25EF4">
      <w:pPr>
        <w:numPr>
          <w:ilvl w:val="0"/>
          <w:numId w:val="9"/>
        </w:numPr>
        <w:spacing w:before="100" w:beforeAutospacing="1" w:after="100" w:afterAutospacing="1" w:line="360" w:lineRule="atLeast"/>
        <w:ind w:left="450"/>
        <w:rPr>
          <w:ins w:id="536" w:author="Unknown"/>
          <w:rFonts w:ascii="Times New Roman" w:eastAsia="Times New Roman" w:hAnsi="Times New Roman" w:cs="Times New Roman"/>
          <w:sz w:val="24"/>
          <w:szCs w:val="24"/>
        </w:rPr>
      </w:pPr>
      <w:ins w:id="537" w:author="Unknown">
        <w:r w:rsidRPr="00C25EF4">
          <w:rPr>
            <w:rFonts w:ascii="Times New Roman" w:eastAsia="Times New Roman" w:hAnsi="Times New Roman" w:cs="Times New Roman"/>
            <w:sz w:val="24"/>
            <w:szCs w:val="24"/>
          </w:rPr>
          <w:t>Decision Coverage</w:t>
        </w:r>
      </w:ins>
    </w:p>
    <w:p w:rsidR="00C25EF4" w:rsidRPr="00C25EF4" w:rsidRDefault="00C25EF4" w:rsidP="00C25EF4">
      <w:pPr>
        <w:spacing w:after="225" w:line="240" w:lineRule="auto"/>
        <w:rPr>
          <w:ins w:id="538" w:author="Unknown"/>
          <w:rFonts w:ascii="Times New Roman" w:eastAsia="Times New Roman" w:hAnsi="Times New Roman" w:cs="Times New Roman"/>
          <w:sz w:val="24"/>
          <w:szCs w:val="24"/>
        </w:rPr>
      </w:pPr>
      <w:ins w:id="539" w:author="Unknown">
        <w:r w:rsidRPr="00C25EF4">
          <w:rPr>
            <w:rFonts w:ascii="Times New Roman" w:eastAsia="Times New Roman" w:hAnsi="Times New Roman" w:cs="Times New Roman"/>
            <w:b/>
            <w:bCs/>
            <w:sz w:val="24"/>
            <w:szCs w:val="24"/>
          </w:rPr>
          <w:t>105.  In white box testing what do you verify?</w:t>
        </w:r>
      </w:ins>
    </w:p>
    <w:p w:rsidR="00C25EF4" w:rsidRPr="00C25EF4" w:rsidRDefault="00C25EF4" w:rsidP="00C25EF4">
      <w:pPr>
        <w:spacing w:after="225" w:line="240" w:lineRule="auto"/>
        <w:rPr>
          <w:ins w:id="540" w:author="Unknown"/>
          <w:rFonts w:ascii="Times New Roman" w:eastAsia="Times New Roman" w:hAnsi="Times New Roman" w:cs="Times New Roman"/>
          <w:sz w:val="24"/>
          <w:szCs w:val="24"/>
        </w:rPr>
      </w:pPr>
      <w:ins w:id="541" w:author="Unknown">
        <w:r w:rsidRPr="00C25EF4">
          <w:rPr>
            <w:rFonts w:ascii="Times New Roman" w:eastAsia="Times New Roman" w:hAnsi="Times New Roman" w:cs="Times New Roman"/>
            <w:sz w:val="24"/>
            <w:szCs w:val="24"/>
          </w:rPr>
          <w:t>In white box testing following steps are verified.</w:t>
        </w:r>
      </w:ins>
    </w:p>
    <w:p w:rsidR="00C25EF4" w:rsidRPr="00C25EF4" w:rsidRDefault="00C25EF4" w:rsidP="00C25EF4">
      <w:pPr>
        <w:numPr>
          <w:ilvl w:val="0"/>
          <w:numId w:val="10"/>
        </w:numPr>
        <w:spacing w:before="100" w:beforeAutospacing="1" w:after="100" w:afterAutospacing="1" w:line="360" w:lineRule="atLeast"/>
        <w:ind w:left="450"/>
        <w:rPr>
          <w:ins w:id="542" w:author="Unknown"/>
          <w:rFonts w:ascii="Times New Roman" w:eastAsia="Times New Roman" w:hAnsi="Times New Roman" w:cs="Times New Roman"/>
          <w:sz w:val="24"/>
          <w:szCs w:val="24"/>
        </w:rPr>
      </w:pPr>
      <w:ins w:id="543" w:author="Unknown">
        <w:r w:rsidRPr="00C25EF4">
          <w:rPr>
            <w:rFonts w:ascii="Times New Roman" w:eastAsia="Times New Roman" w:hAnsi="Times New Roman" w:cs="Times New Roman"/>
            <w:sz w:val="24"/>
            <w:szCs w:val="24"/>
          </w:rPr>
          <w:t>Verify the security holes in the code</w:t>
        </w:r>
      </w:ins>
    </w:p>
    <w:p w:rsidR="00C25EF4" w:rsidRPr="00C25EF4" w:rsidRDefault="00C25EF4" w:rsidP="00C25EF4">
      <w:pPr>
        <w:numPr>
          <w:ilvl w:val="0"/>
          <w:numId w:val="10"/>
        </w:numPr>
        <w:spacing w:before="100" w:beforeAutospacing="1" w:after="100" w:afterAutospacing="1" w:line="360" w:lineRule="atLeast"/>
        <w:ind w:left="450"/>
        <w:rPr>
          <w:ins w:id="544" w:author="Unknown"/>
          <w:rFonts w:ascii="Times New Roman" w:eastAsia="Times New Roman" w:hAnsi="Times New Roman" w:cs="Times New Roman"/>
          <w:sz w:val="24"/>
          <w:szCs w:val="24"/>
        </w:rPr>
      </w:pPr>
      <w:ins w:id="545" w:author="Unknown">
        <w:r w:rsidRPr="00C25EF4">
          <w:rPr>
            <w:rFonts w:ascii="Times New Roman" w:eastAsia="Times New Roman" w:hAnsi="Times New Roman" w:cs="Times New Roman"/>
            <w:sz w:val="24"/>
            <w:szCs w:val="24"/>
          </w:rPr>
          <w:t>Verify the incomplete or broken paths in the code</w:t>
        </w:r>
      </w:ins>
    </w:p>
    <w:p w:rsidR="00C25EF4" w:rsidRPr="00C25EF4" w:rsidRDefault="00C25EF4" w:rsidP="00C25EF4">
      <w:pPr>
        <w:numPr>
          <w:ilvl w:val="0"/>
          <w:numId w:val="10"/>
        </w:numPr>
        <w:spacing w:before="100" w:beforeAutospacing="1" w:after="100" w:afterAutospacing="1" w:line="360" w:lineRule="atLeast"/>
        <w:ind w:left="450"/>
        <w:rPr>
          <w:ins w:id="546" w:author="Unknown"/>
          <w:rFonts w:ascii="Times New Roman" w:eastAsia="Times New Roman" w:hAnsi="Times New Roman" w:cs="Times New Roman"/>
          <w:sz w:val="24"/>
          <w:szCs w:val="24"/>
        </w:rPr>
      </w:pPr>
      <w:ins w:id="547" w:author="Unknown">
        <w:r w:rsidRPr="00C25EF4">
          <w:rPr>
            <w:rFonts w:ascii="Times New Roman" w:eastAsia="Times New Roman" w:hAnsi="Times New Roman" w:cs="Times New Roman"/>
            <w:sz w:val="24"/>
            <w:szCs w:val="24"/>
          </w:rPr>
          <w:t>Verify the flow of structure according to the document specification</w:t>
        </w:r>
      </w:ins>
    </w:p>
    <w:p w:rsidR="00C25EF4" w:rsidRPr="00C25EF4" w:rsidRDefault="00C25EF4" w:rsidP="00C25EF4">
      <w:pPr>
        <w:numPr>
          <w:ilvl w:val="0"/>
          <w:numId w:val="10"/>
        </w:numPr>
        <w:spacing w:before="100" w:beforeAutospacing="1" w:after="100" w:afterAutospacing="1" w:line="360" w:lineRule="atLeast"/>
        <w:ind w:left="450"/>
        <w:rPr>
          <w:ins w:id="548" w:author="Unknown"/>
          <w:rFonts w:ascii="Times New Roman" w:eastAsia="Times New Roman" w:hAnsi="Times New Roman" w:cs="Times New Roman"/>
          <w:sz w:val="24"/>
          <w:szCs w:val="24"/>
        </w:rPr>
      </w:pPr>
      <w:ins w:id="549" w:author="Unknown">
        <w:r w:rsidRPr="00C25EF4">
          <w:rPr>
            <w:rFonts w:ascii="Times New Roman" w:eastAsia="Times New Roman" w:hAnsi="Times New Roman" w:cs="Times New Roman"/>
            <w:sz w:val="24"/>
            <w:szCs w:val="24"/>
          </w:rPr>
          <w:t>Verify the expected outputs</w:t>
        </w:r>
      </w:ins>
    </w:p>
    <w:p w:rsidR="00C25EF4" w:rsidRPr="00C25EF4" w:rsidRDefault="00C25EF4" w:rsidP="00C25EF4">
      <w:pPr>
        <w:numPr>
          <w:ilvl w:val="0"/>
          <w:numId w:val="10"/>
        </w:numPr>
        <w:spacing w:before="100" w:beforeAutospacing="1" w:after="100" w:afterAutospacing="1" w:line="360" w:lineRule="atLeast"/>
        <w:ind w:left="450"/>
        <w:rPr>
          <w:ins w:id="550" w:author="Unknown"/>
          <w:rFonts w:ascii="Times New Roman" w:eastAsia="Times New Roman" w:hAnsi="Times New Roman" w:cs="Times New Roman"/>
          <w:sz w:val="24"/>
          <w:szCs w:val="24"/>
        </w:rPr>
      </w:pPr>
      <w:ins w:id="551" w:author="Unknown">
        <w:r w:rsidRPr="00C25EF4">
          <w:rPr>
            <w:rFonts w:ascii="Times New Roman" w:eastAsia="Times New Roman" w:hAnsi="Times New Roman" w:cs="Times New Roman"/>
            <w:sz w:val="24"/>
            <w:szCs w:val="24"/>
          </w:rPr>
          <w:t>Verify all conditional loops in the code to check the complete functionality of the application</w:t>
        </w:r>
      </w:ins>
    </w:p>
    <w:p w:rsidR="00C25EF4" w:rsidRPr="00C25EF4" w:rsidRDefault="00C25EF4" w:rsidP="00C25EF4">
      <w:pPr>
        <w:numPr>
          <w:ilvl w:val="0"/>
          <w:numId w:val="10"/>
        </w:numPr>
        <w:spacing w:before="100" w:beforeAutospacing="1" w:after="100" w:afterAutospacing="1" w:line="360" w:lineRule="atLeast"/>
        <w:ind w:left="450"/>
        <w:rPr>
          <w:ins w:id="552" w:author="Unknown"/>
          <w:rFonts w:ascii="Times New Roman" w:eastAsia="Times New Roman" w:hAnsi="Times New Roman" w:cs="Times New Roman"/>
          <w:sz w:val="24"/>
          <w:szCs w:val="24"/>
        </w:rPr>
      </w:pPr>
      <w:ins w:id="553" w:author="Unknown">
        <w:r w:rsidRPr="00C25EF4">
          <w:rPr>
            <w:rFonts w:ascii="Times New Roman" w:eastAsia="Times New Roman" w:hAnsi="Times New Roman" w:cs="Times New Roman"/>
            <w:sz w:val="24"/>
            <w:szCs w:val="24"/>
          </w:rPr>
          <w:t>Verify the line by line coding and cover 100% testing</w:t>
        </w:r>
      </w:ins>
    </w:p>
    <w:p w:rsidR="00C25EF4" w:rsidRPr="00C25EF4" w:rsidRDefault="00C25EF4" w:rsidP="00C25EF4">
      <w:pPr>
        <w:spacing w:after="225" w:line="240" w:lineRule="auto"/>
        <w:rPr>
          <w:ins w:id="554" w:author="Unknown"/>
          <w:rFonts w:ascii="Times New Roman" w:eastAsia="Times New Roman" w:hAnsi="Times New Roman" w:cs="Times New Roman"/>
          <w:sz w:val="24"/>
          <w:szCs w:val="24"/>
        </w:rPr>
      </w:pPr>
      <w:ins w:id="555" w:author="Unknown">
        <w:r w:rsidRPr="00C25EF4">
          <w:rPr>
            <w:rFonts w:ascii="Times New Roman" w:eastAsia="Times New Roman" w:hAnsi="Times New Roman" w:cs="Times New Roman"/>
            <w:b/>
            <w:bCs/>
            <w:sz w:val="24"/>
            <w:szCs w:val="24"/>
          </w:rPr>
          <w:t>106. What is the difference between static and dynamic testing?</w:t>
        </w:r>
      </w:ins>
    </w:p>
    <w:p w:rsidR="00C25EF4" w:rsidRPr="00C25EF4" w:rsidRDefault="00C25EF4" w:rsidP="00C25EF4">
      <w:pPr>
        <w:spacing w:after="225" w:line="240" w:lineRule="auto"/>
        <w:rPr>
          <w:ins w:id="556" w:author="Unknown"/>
          <w:rFonts w:ascii="Times New Roman" w:eastAsia="Times New Roman" w:hAnsi="Times New Roman" w:cs="Times New Roman"/>
          <w:sz w:val="24"/>
          <w:szCs w:val="24"/>
        </w:rPr>
      </w:pPr>
      <w:ins w:id="557" w:author="Unknown">
        <w:r w:rsidRPr="00C25EF4">
          <w:rPr>
            <w:rFonts w:ascii="Times New Roman" w:eastAsia="Times New Roman" w:hAnsi="Times New Roman" w:cs="Times New Roman"/>
            <w:sz w:val="24"/>
            <w:szCs w:val="24"/>
          </w:rPr>
          <w:t>Static testing: During Static testing method, the code is not executed and it is performed using the software documentation.</w:t>
        </w:r>
      </w:ins>
    </w:p>
    <w:p w:rsidR="00C25EF4" w:rsidRPr="00C25EF4" w:rsidRDefault="00C25EF4" w:rsidP="00C25EF4">
      <w:pPr>
        <w:spacing w:after="225" w:line="240" w:lineRule="auto"/>
        <w:rPr>
          <w:ins w:id="558" w:author="Unknown"/>
          <w:rFonts w:ascii="Times New Roman" w:eastAsia="Times New Roman" w:hAnsi="Times New Roman" w:cs="Times New Roman"/>
          <w:sz w:val="24"/>
          <w:szCs w:val="24"/>
        </w:rPr>
      </w:pPr>
      <w:ins w:id="559" w:author="Unknown">
        <w:r w:rsidRPr="00C25EF4">
          <w:rPr>
            <w:rFonts w:ascii="Times New Roman" w:eastAsia="Times New Roman" w:hAnsi="Times New Roman" w:cs="Times New Roman"/>
            <w:sz w:val="24"/>
            <w:szCs w:val="24"/>
          </w:rPr>
          <w:t>Dynamic testing:  To perform this testing the code is required to be in an executable form.</w:t>
        </w:r>
      </w:ins>
    </w:p>
    <w:p w:rsidR="00C25EF4" w:rsidRPr="00C25EF4" w:rsidRDefault="00C25EF4" w:rsidP="00C25EF4">
      <w:pPr>
        <w:spacing w:after="225" w:line="240" w:lineRule="auto"/>
        <w:rPr>
          <w:ins w:id="560" w:author="Unknown"/>
          <w:rFonts w:ascii="Times New Roman" w:eastAsia="Times New Roman" w:hAnsi="Times New Roman" w:cs="Times New Roman"/>
          <w:sz w:val="24"/>
          <w:szCs w:val="24"/>
        </w:rPr>
      </w:pPr>
      <w:ins w:id="561" w:author="Unknown">
        <w:r w:rsidRPr="00C25EF4">
          <w:rPr>
            <w:rFonts w:ascii="Times New Roman" w:eastAsia="Times New Roman" w:hAnsi="Times New Roman" w:cs="Times New Roman"/>
            <w:b/>
            <w:bCs/>
            <w:sz w:val="24"/>
            <w:szCs w:val="24"/>
          </w:rPr>
          <w:lastRenderedPageBreak/>
          <w:t>107. What is verification and validation?</w:t>
        </w:r>
      </w:ins>
    </w:p>
    <w:p w:rsidR="00C25EF4" w:rsidRPr="00C25EF4" w:rsidRDefault="00C25EF4" w:rsidP="00C25EF4">
      <w:pPr>
        <w:spacing w:after="225" w:line="240" w:lineRule="auto"/>
        <w:rPr>
          <w:ins w:id="562" w:author="Unknown"/>
          <w:rFonts w:ascii="Times New Roman" w:eastAsia="Times New Roman" w:hAnsi="Times New Roman" w:cs="Times New Roman"/>
          <w:sz w:val="24"/>
          <w:szCs w:val="24"/>
        </w:rPr>
      </w:pPr>
      <w:ins w:id="563" w:author="Unknown">
        <w:r w:rsidRPr="00C25EF4">
          <w:rPr>
            <w:rFonts w:ascii="Times New Roman" w:eastAsia="Times New Roman" w:hAnsi="Times New Roman" w:cs="Times New Roman"/>
            <w:sz w:val="24"/>
            <w:szCs w:val="24"/>
          </w:rPr>
          <w:t>Verification is a process of evaluating software  at development phase and to decide whether the product of a given  application satisfies the specified requirements. Validation is the process of evaluating software at the end of the development process and to check whether it meets the customer requirements.</w:t>
        </w:r>
      </w:ins>
    </w:p>
    <w:p w:rsidR="00C25EF4" w:rsidRPr="00C25EF4" w:rsidRDefault="00C25EF4" w:rsidP="00C25EF4">
      <w:pPr>
        <w:spacing w:after="225" w:line="240" w:lineRule="auto"/>
        <w:rPr>
          <w:ins w:id="564" w:author="Unknown"/>
          <w:rFonts w:ascii="Times New Roman" w:eastAsia="Times New Roman" w:hAnsi="Times New Roman" w:cs="Times New Roman"/>
          <w:sz w:val="24"/>
          <w:szCs w:val="24"/>
        </w:rPr>
      </w:pPr>
      <w:ins w:id="565" w:author="Unknown">
        <w:r w:rsidRPr="00C25EF4">
          <w:rPr>
            <w:rFonts w:ascii="Times New Roman" w:eastAsia="Times New Roman" w:hAnsi="Times New Roman" w:cs="Times New Roman"/>
            <w:b/>
            <w:bCs/>
            <w:sz w:val="24"/>
            <w:szCs w:val="24"/>
          </w:rPr>
          <w:t>108. What are different test levels?</w:t>
        </w:r>
      </w:ins>
    </w:p>
    <w:p w:rsidR="00C25EF4" w:rsidRPr="00C25EF4" w:rsidRDefault="00C25EF4" w:rsidP="00C25EF4">
      <w:pPr>
        <w:spacing w:after="225" w:line="240" w:lineRule="auto"/>
        <w:rPr>
          <w:ins w:id="566" w:author="Unknown"/>
          <w:rFonts w:ascii="Times New Roman" w:eastAsia="Times New Roman" w:hAnsi="Times New Roman" w:cs="Times New Roman"/>
          <w:sz w:val="24"/>
          <w:szCs w:val="24"/>
        </w:rPr>
      </w:pPr>
      <w:ins w:id="567" w:author="Unknown">
        <w:r w:rsidRPr="00C25EF4">
          <w:rPr>
            <w:rFonts w:ascii="Times New Roman" w:eastAsia="Times New Roman" w:hAnsi="Times New Roman" w:cs="Times New Roman"/>
            <w:sz w:val="24"/>
            <w:szCs w:val="24"/>
          </w:rPr>
          <w:t>There are four test levels</w:t>
        </w:r>
      </w:ins>
    </w:p>
    <w:p w:rsidR="00C25EF4" w:rsidRPr="00C25EF4" w:rsidRDefault="00C25EF4" w:rsidP="00C25EF4">
      <w:pPr>
        <w:numPr>
          <w:ilvl w:val="0"/>
          <w:numId w:val="11"/>
        </w:numPr>
        <w:spacing w:before="100" w:beforeAutospacing="1" w:after="100" w:afterAutospacing="1" w:line="360" w:lineRule="atLeast"/>
        <w:ind w:left="450"/>
        <w:rPr>
          <w:ins w:id="568" w:author="Unknown"/>
          <w:rFonts w:ascii="Times New Roman" w:eastAsia="Times New Roman" w:hAnsi="Times New Roman" w:cs="Times New Roman"/>
          <w:sz w:val="24"/>
          <w:szCs w:val="24"/>
        </w:rPr>
      </w:pPr>
      <w:ins w:id="569" w:author="Unknown">
        <w:r w:rsidRPr="00C25EF4">
          <w:rPr>
            <w:rFonts w:ascii="Times New Roman" w:eastAsia="Times New Roman" w:hAnsi="Times New Roman" w:cs="Times New Roman"/>
            <w:sz w:val="24"/>
            <w:szCs w:val="24"/>
          </w:rPr>
          <w:t>Unit/component/program/module testing</w:t>
        </w:r>
      </w:ins>
    </w:p>
    <w:p w:rsidR="00C25EF4" w:rsidRPr="00C25EF4" w:rsidRDefault="00C25EF4" w:rsidP="00C25EF4">
      <w:pPr>
        <w:numPr>
          <w:ilvl w:val="0"/>
          <w:numId w:val="11"/>
        </w:numPr>
        <w:spacing w:before="100" w:beforeAutospacing="1" w:after="100" w:afterAutospacing="1" w:line="360" w:lineRule="atLeast"/>
        <w:ind w:left="450"/>
        <w:rPr>
          <w:ins w:id="570" w:author="Unknown"/>
          <w:rFonts w:ascii="Times New Roman" w:eastAsia="Times New Roman" w:hAnsi="Times New Roman" w:cs="Times New Roman"/>
          <w:sz w:val="24"/>
          <w:szCs w:val="24"/>
        </w:rPr>
      </w:pPr>
      <w:ins w:id="571" w:author="Unknown">
        <w:r w:rsidRPr="00C25EF4">
          <w:rPr>
            <w:rFonts w:ascii="Times New Roman" w:eastAsia="Times New Roman" w:hAnsi="Times New Roman" w:cs="Times New Roman"/>
            <w:sz w:val="24"/>
            <w:szCs w:val="24"/>
          </w:rPr>
          <w:t>Integration testing</w:t>
        </w:r>
      </w:ins>
    </w:p>
    <w:p w:rsidR="00C25EF4" w:rsidRPr="00C25EF4" w:rsidRDefault="00C25EF4" w:rsidP="00C25EF4">
      <w:pPr>
        <w:numPr>
          <w:ilvl w:val="0"/>
          <w:numId w:val="11"/>
        </w:numPr>
        <w:spacing w:before="100" w:beforeAutospacing="1" w:after="100" w:afterAutospacing="1" w:line="360" w:lineRule="atLeast"/>
        <w:ind w:left="450"/>
        <w:rPr>
          <w:ins w:id="572" w:author="Unknown"/>
          <w:rFonts w:ascii="Times New Roman" w:eastAsia="Times New Roman" w:hAnsi="Times New Roman" w:cs="Times New Roman"/>
          <w:sz w:val="24"/>
          <w:szCs w:val="24"/>
        </w:rPr>
      </w:pPr>
      <w:ins w:id="573" w:author="Unknown">
        <w:r w:rsidRPr="00C25EF4">
          <w:rPr>
            <w:rFonts w:ascii="Times New Roman" w:eastAsia="Times New Roman" w:hAnsi="Times New Roman" w:cs="Times New Roman"/>
            <w:sz w:val="24"/>
            <w:szCs w:val="24"/>
          </w:rPr>
          <w:t>System testing</w:t>
        </w:r>
      </w:ins>
    </w:p>
    <w:p w:rsidR="00C25EF4" w:rsidRPr="00C25EF4" w:rsidRDefault="00C25EF4" w:rsidP="00C25EF4">
      <w:pPr>
        <w:numPr>
          <w:ilvl w:val="0"/>
          <w:numId w:val="11"/>
        </w:numPr>
        <w:spacing w:before="100" w:beforeAutospacing="1" w:after="100" w:afterAutospacing="1" w:line="360" w:lineRule="atLeast"/>
        <w:ind w:left="450"/>
        <w:rPr>
          <w:ins w:id="574" w:author="Unknown"/>
          <w:rFonts w:ascii="Times New Roman" w:eastAsia="Times New Roman" w:hAnsi="Times New Roman" w:cs="Times New Roman"/>
          <w:sz w:val="24"/>
          <w:szCs w:val="24"/>
        </w:rPr>
      </w:pPr>
      <w:ins w:id="575" w:author="Unknown">
        <w:r w:rsidRPr="00C25EF4">
          <w:rPr>
            <w:rFonts w:ascii="Times New Roman" w:eastAsia="Times New Roman" w:hAnsi="Times New Roman" w:cs="Times New Roman"/>
            <w:sz w:val="24"/>
            <w:szCs w:val="24"/>
          </w:rPr>
          <w:t>Acceptance testing</w:t>
        </w:r>
      </w:ins>
    </w:p>
    <w:p w:rsidR="00C25EF4" w:rsidRPr="00C25EF4" w:rsidRDefault="00C25EF4" w:rsidP="00C25EF4">
      <w:pPr>
        <w:spacing w:after="225" w:line="240" w:lineRule="auto"/>
        <w:rPr>
          <w:ins w:id="576" w:author="Unknown"/>
          <w:rFonts w:ascii="Times New Roman" w:eastAsia="Times New Roman" w:hAnsi="Times New Roman" w:cs="Times New Roman"/>
          <w:sz w:val="24"/>
          <w:szCs w:val="24"/>
        </w:rPr>
      </w:pPr>
      <w:ins w:id="577" w:author="Unknown">
        <w:r w:rsidRPr="00C25EF4">
          <w:rPr>
            <w:rFonts w:ascii="Times New Roman" w:eastAsia="Times New Roman" w:hAnsi="Times New Roman" w:cs="Times New Roman"/>
            <w:b/>
            <w:bCs/>
            <w:sz w:val="24"/>
            <w:szCs w:val="24"/>
          </w:rPr>
          <w:t>109. What is Integration testing?</w:t>
        </w:r>
      </w:ins>
    </w:p>
    <w:p w:rsidR="00C25EF4" w:rsidRPr="00C25EF4" w:rsidRDefault="00C25EF4" w:rsidP="00C25EF4">
      <w:pPr>
        <w:spacing w:after="225" w:line="240" w:lineRule="auto"/>
        <w:rPr>
          <w:ins w:id="578" w:author="Unknown"/>
          <w:rFonts w:ascii="Times New Roman" w:eastAsia="Times New Roman" w:hAnsi="Times New Roman" w:cs="Times New Roman"/>
          <w:sz w:val="24"/>
          <w:szCs w:val="24"/>
        </w:rPr>
      </w:pPr>
      <w:ins w:id="579" w:author="Unknown">
        <w:r w:rsidRPr="00C25EF4">
          <w:rPr>
            <w:rFonts w:ascii="Times New Roman" w:eastAsia="Times New Roman" w:hAnsi="Times New Roman" w:cs="Times New Roman"/>
            <w:sz w:val="24"/>
            <w:szCs w:val="24"/>
          </w:rPr>
          <w:t>Integration testing is a level of software testing process, where individual units of an application are combined and tested. It is usually performed after unit and functional testing.</w:t>
        </w:r>
      </w:ins>
    </w:p>
    <w:p w:rsidR="00C25EF4" w:rsidRPr="00C25EF4" w:rsidRDefault="00C25EF4" w:rsidP="00C25EF4">
      <w:pPr>
        <w:spacing w:after="225" w:line="240" w:lineRule="auto"/>
        <w:rPr>
          <w:ins w:id="580" w:author="Unknown"/>
          <w:rFonts w:ascii="Times New Roman" w:eastAsia="Times New Roman" w:hAnsi="Times New Roman" w:cs="Times New Roman"/>
          <w:sz w:val="24"/>
          <w:szCs w:val="24"/>
        </w:rPr>
      </w:pPr>
      <w:ins w:id="581" w:author="Unknown">
        <w:r w:rsidRPr="00C25EF4">
          <w:rPr>
            <w:rFonts w:ascii="Times New Roman" w:eastAsia="Times New Roman" w:hAnsi="Times New Roman" w:cs="Times New Roman"/>
            <w:b/>
            <w:bCs/>
            <w:sz w:val="24"/>
            <w:szCs w:val="24"/>
          </w:rPr>
          <w:t>110. What are the tables in testplans?</w:t>
        </w:r>
      </w:ins>
    </w:p>
    <w:p w:rsidR="00C25EF4" w:rsidRPr="00C25EF4" w:rsidRDefault="00C25EF4" w:rsidP="00C25EF4">
      <w:pPr>
        <w:spacing w:after="225" w:line="240" w:lineRule="auto"/>
        <w:rPr>
          <w:ins w:id="582" w:author="Unknown"/>
          <w:rFonts w:ascii="Times New Roman" w:eastAsia="Times New Roman" w:hAnsi="Times New Roman" w:cs="Times New Roman"/>
          <w:sz w:val="24"/>
          <w:szCs w:val="24"/>
        </w:rPr>
      </w:pPr>
      <w:ins w:id="583" w:author="Unknown">
        <w:r w:rsidRPr="00C25EF4">
          <w:rPr>
            <w:rFonts w:ascii="Times New Roman" w:eastAsia="Times New Roman" w:hAnsi="Times New Roman" w:cs="Times New Roman"/>
            <w:sz w:val="24"/>
            <w:szCs w:val="24"/>
          </w:rPr>
          <w:t>Test design, scope, test strategies , approach are various details that Test plan document consists of.</w:t>
        </w:r>
      </w:ins>
    </w:p>
    <w:p w:rsidR="00C25EF4" w:rsidRPr="00C25EF4" w:rsidRDefault="00C25EF4" w:rsidP="00C25EF4">
      <w:pPr>
        <w:numPr>
          <w:ilvl w:val="0"/>
          <w:numId w:val="12"/>
        </w:numPr>
        <w:spacing w:before="100" w:beforeAutospacing="1" w:after="100" w:afterAutospacing="1" w:line="360" w:lineRule="atLeast"/>
        <w:ind w:left="450"/>
        <w:rPr>
          <w:ins w:id="584" w:author="Unknown"/>
          <w:rFonts w:ascii="Times New Roman" w:eastAsia="Times New Roman" w:hAnsi="Times New Roman" w:cs="Times New Roman"/>
          <w:sz w:val="24"/>
          <w:szCs w:val="24"/>
        </w:rPr>
      </w:pPr>
      <w:ins w:id="585" w:author="Unknown">
        <w:r w:rsidRPr="00C25EF4">
          <w:rPr>
            <w:rFonts w:ascii="Times New Roman" w:eastAsia="Times New Roman" w:hAnsi="Times New Roman" w:cs="Times New Roman"/>
            <w:sz w:val="24"/>
            <w:szCs w:val="24"/>
          </w:rPr>
          <w:t>Test case identifier</w:t>
        </w:r>
      </w:ins>
    </w:p>
    <w:p w:rsidR="00C25EF4" w:rsidRPr="00C25EF4" w:rsidRDefault="00C25EF4" w:rsidP="00C25EF4">
      <w:pPr>
        <w:numPr>
          <w:ilvl w:val="0"/>
          <w:numId w:val="12"/>
        </w:numPr>
        <w:spacing w:before="100" w:beforeAutospacing="1" w:after="100" w:afterAutospacing="1" w:line="360" w:lineRule="atLeast"/>
        <w:ind w:left="450"/>
        <w:rPr>
          <w:ins w:id="586" w:author="Unknown"/>
          <w:rFonts w:ascii="Times New Roman" w:eastAsia="Times New Roman" w:hAnsi="Times New Roman" w:cs="Times New Roman"/>
          <w:sz w:val="24"/>
          <w:szCs w:val="24"/>
        </w:rPr>
      </w:pPr>
      <w:ins w:id="587" w:author="Unknown">
        <w:r w:rsidRPr="00C25EF4">
          <w:rPr>
            <w:rFonts w:ascii="Times New Roman" w:eastAsia="Times New Roman" w:hAnsi="Times New Roman" w:cs="Times New Roman"/>
            <w:sz w:val="24"/>
            <w:szCs w:val="24"/>
          </w:rPr>
          <w:t>Scope</w:t>
        </w:r>
      </w:ins>
    </w:p>
    <w:p w:rsidR="00C25EF4" w:rsidRPr="00C25EF4" w:rsidRDefault="00C25EF4" w:rsidP="00C25EF4">
      <w:pPr>
        <w:numPr>
          <w:ilvl w:val="0"/>
          <w:numId w:val="12"/>
        </w:numPr>
        <w:spacing w:before="100" w:beforeAutospacing="1" w:after="100" w:afterAutospacing="1" w:line="360" w:lineRule="atLeast"/>
        <w:ind w:left="450"/>
        <w:rPr>
          <w:ins w:id="588" w:author="Unknown"/>
          <w:rFonts w:ascii="Times New Roman" w:eastAsia="Times New Roman" w:hAnsi="Times New Roman" w:cs="Times New Roman"/>
          <w:sz w:val="24"/>
          <w:szCs w:val="24"/>
        </w:rPr>
      </w:pPr>
      <w:ins w:id="589" w:author="Unknown">
        <w:r w:rsidRPr="00C25EF4">
          <w:rPr>
            <w:rFonts w:ascii="Times New Roman" w:eastAsia="Times New Roman" w:hAnsi="Times New Roman" w:cs="Times New Roman"/>
            <w:sz w:val="24"/>
            <w:szCs w:val="24"/>
          </w:rPr>
          <w:t>Features to be tested</w:t>
        </w:r>
      </w:ins>
    </w:p>
    <w:p w:rsidR="00C25EF4" w:rsidRPr="00C25EF4" w:rsidRDefault="00C25EF4" w:rsidP="00C25EF4">
      <w:pPr>
        <w:numPr>
          <w:ilvl w:val="0"/>
          <w:numId w:val="12"/>
        </w:numPr>
        <w:spacing w:before="100" w:beforeAutospacing="1" w:after="100" w:afterAutospacing="1" w:line="360" w:lineRule="atLeast"/>
        <w:ind w:left="450"/>
        <w:rPr>
          <w:ins w:id="590" w:author="Unknown"/>
          <w:rFonts w:ascii="Times New Roman" w:eastAsia="Times New Roman" w:hAnsi="Times New Roman" w:cs="Times New Roman"/>
          <w:sz w:val="24"/>
          <w:szCs w:val="24"/>
        </w:rPr>
      </w:pPr>
      <w:ins w:id="591" w:author="Unknown">
        <w:r w:rsidRPr="00C25EF4">
          <w:rPr>
            <w:rFonts w:ascii="Times New Roman" w:eastAsia="Times New Roman" w:hAnsi="Times New Roman" w:cs="Times New Roman"/>
            <w:sz w:val="24"/>
            <w:szCs w:val="24"/>
          </w:rPr>
          <w:t>Features not to be tested</w:t>
        </w:r>
      </w:ins>
    </w:p>
    <w:p w:rsidR="00C25EF4" w:rsidRPr="00C25EF4" w:rsidRDefault="00C25EF4" w:rsidP="00C25EF4">
      <w:pPr>
        <w:numPr>
          <w:ilvl w:val="0"/>
          <w:numId w:val="12"/>
        </w:numPr>
        <w:spacing w:before="100" w:beforeAutospacing="1" w:after="100" w:afterAutospacing="1" w:line="360" w:lineRule="atLeast"/>
        <w:ind w:left="450"/>
        <w:rPr>
          <w:ins w:id="592" w:author="Unknown"/>
          <w:rFonts w:ascii="Times New Roman" w:eastAsia="Times New Roman" w:hAnsi="Times New Roman" w:cs="Times New Roman"/>
          <w:sz w:val="24"/>
          <w:szCs w:val="24"/>
        </w:rPr>
      </w:pPr>
      <w:ins w:id="593" w:author="Unknown">
        <w:r w:rsidRPr="00C25EF4">
          <w:rPr>
            <w:rFonts w:ascii="Times New Roman" w:eastAsia="Times New Roman" w:hAnsi="Times New Roman" w:cs="Times New Roman"/>
            <w:sz w:val="24"/>
            <w:szCs w:val="24"/>
          </w:rPr>
          <w:t>Test strategy &amp; Test approach</w:t>
        </w:r>
      </w:ins>
    </w:p>
    <w:p w:rsidR="00C25EF4" w:rsidRPr="00C25EF4" w:rsidRDefault="00C25EF4" w:rsidP="00C25EF4">
      <w:pPr>
        <w:numPr>
          <w:ilvl w:val="0"/>
          <w:numId w:val="12"/>
        </w:numPr>
        <w:spacing w:before="100" w:beforeAutospacing="1" w:after="100" w:afterAutospacing="1" w:line="360" w:lineRule="atLeast"/>
        <w:ind w:left="450"/>
        <w:rPr>
          <w:ins w:id="594" w:author="Unknown"/>
          <w:rFonts w:ascii="Times New Roman" w:eastAsia="Times New Roman" w:hAnsi="Times New Roman" w:cs="Times New Roman"/>
          <w:sz w:val="24"/>
          <w:szCs w:val="24"/>
        </w:rPr>
      </w:pPr>
      <w:ins w:id="595" w:author="Unknown">
        <w:r w:rsidRPr="00C25EF4">
          <w:rPr>
            <w:rFonts w:ascii="Times New Roman" w:eastAsia="Times New Roman" w:hAnsi="Times New Roman" w:cs="Times New Roman"/>
            <w:sz w:val="24"/>
            <w:szCs w:val="24"/>
          </w:rPr>
          <w:t>Test deliverables</w:t>
        </w:r>
      </w:ins>
    </w:p>
    <w:p w:rsidR="00C25EF4" w:rsidRPr="00C25EF4" w:rsidRDefault="00C25EF4" w:rsidP="00C25EF4">
      <w:pPr>
        <w:numPr>
          <w:ilvl w:val="0"/>
          <w:numId w:val="12"/>
        </w:numPr>
        <w:spacing w:before="100" w:beforeAutospacing="1" w:after="100" w:afterAutospacing="1" w:line="360" w:lineRule="atLeast"/>
        <w:ind w:left="450"/>
        <w:rPr>
          <w:ins w:id="596" w:author="Unknown"/>
          <w:rFonts w:ascii="Times New Roman" w:eastAsia="Times New Roman" w:hAnsi="Times New Roman" w:cs="Times New Roman"/>
          <w:sz w:val="24"/>
          <w:szCs w:val="24"/>
        </w:rPr>
      </w:pPr>
      <w:ins w:id="597" w:author="Unknown">
        <w:r w:rsidRPr="00C25EF4">
          <w:rPr>
            <w:rFonts w:ascii="Times New Roman" w:eastAsia="Times New Roman" w:hAnsi="Times New Roman" w:cs="Times New Roman"/>
            <w:sz w:val="24"/>
            <w:szCs w:val="24"/>
          </w:rPr>
          <w:t>Responsibilities</w:t>
        </w:r>
      </w:ins>
    </w:p>
    <w:p w:rsidR="00C25EF4" w:rsidRPr="00C25EF4" w:rsidRDefault="00C25EF4" w:rsidP="00C25EF4">
      <w:pPr>
        <w:numPr>
          <w:ilvl w:val="0"/>
          <w:numId w:val="12"/>
        </w:numPr>
        <w:spacing w:before="100" w:beforeAutospacing="1" w:after="100" w:afterAutospacing="1" w:line="360" w:lineRule="atLeast"/>
        <w:ind w:left="450"/>
        <w:rPr>
          <w:ins w:id="598" w:author="Unknown"/>
          <w:rFonts w:ascii="Times New Roman" w:eastAsia="Times New Roman" w:hAnsi="Times New Roman" w:cs="Times New Roman"/>
          <w:sz w:val="24"/>
          <w:szCs w:val="24"/>
        </w:rPr>
      </w:pPr>
      <w:ins w:id="599" w:author="Unknown">
        <w:r w:rsidRPr="00C25EF4">
          <w:rPr>
            <w:rFonts w:ascii="Times New Roman" w:eastAsia="Times New Roman" w:hAnsi="Times New Roman" w:cs="Times New Roman"/>
            <w:sz w:val="24"/>
            <w:szCs w:val="24"/>
          </w:rPr>
          <w:t>Staffing and training</w:t>
        </w:r>
      </w:ins>
    </w:p>
    <w:p w:rsidR="00C25EF4" w:rsidRPr="00C25EF4" w:rsidRDefault="00C25EF4" w:rsidP="00C25EF4">
      <w:pPr>
        <w:numPr>
          <w:ilvl w:val="0"/>
          <w:numId w:val="12"/>
        </w:numPr>
        <w:spacing w:before="100" w:beforeAutospacing="1" w:after="100" w:afterAutospacing="1" w:line="360" w:lineRule="atLeast"/>
        <w:ind w:left="450"/>
        <w:rPr>
          <w:ins w:id="600" w:author="Unknown"/>
          <w:rFonts w:ascii="Times New Roman" w:eastAsia="Times New Roman" w:hAnsi="Times New Roman" w:cs="Times New Roman"/>
          <w:sz w:val="24"/>
          <w:szCs w:val="24"/>
        </w:rPr>
      </w:pPr>
      <w:ins w:id="601" w:author="Unknown">
        <w:r w:rsidRPr="00C25EF4">
          <w:rPr>
            <w:rFonts w:ascii="Times New Roman" w:eastAsia="Times New Roman" w:hAnsi="Times New Roman" w:cs="Times New Roman"/>
            <w:sz w:val="24"/>
            <w:szCs w:val="24"/>
          </w:rPr>
          <w:t>Risk and Contingencies</w:t>
        </w:r>
      </w:ins>
    </w:p>
    <w:p w:rsidR="00C25EF4" w:rsidRPr="00C25EF4" w:rsidRDefault="00C25EF4" w:rsidP="00C25EF4">
      <w:pPr>
        <w:spacing w:after="225" w:line="240" w:lineRule="auto"/>
        <w:rPr>
          <w:ins w:id="602" w:author="Unknown"/>
          <w:rFonts w:ascii="Times New Roman" w:eastAsia="Times New Roman" w:hAnsi="Times New Roman" w:cs="Times New Roman"/>
          <w:sz w:val="24"/>
          <w:szCs w:val="24"/>
        </w:rPr>
      </w:pPr>
      <w:ins w:id="603" w:author="Unknown">
        <w:r w:rsidRPr="00C25EF4">
          <w:rPr>
            <w:rFonts w:ascii="Times New Roman" w:eastAsia="Times New Roman" w:hAnsi="Times New Roman" w:cs="Times New Roman"/>
            <w:b/>
            <w:bCs/>
            <w:sz w:val="24"/>
            <w:szCs w:val="24"/>
          </w:rPr>
          <w:t>111.  What is the difference between UAT (User Acceptance Testing) and System testing?</w:t>
        </w:r>
      </w:ins>
    </w:p>
    <w:p w:rsidR="00C25EF4" w:rsidRPr="00C25EF4" w:rsidRDefault="00C25EF4" w:rsidP="00C25EF4">
      <w:pPr>
        <w:spacing w:after="225" w:line="240" w:lineRule="auto"/>
        <w:rPr>
          <w:ins w:id="604" w:author="Unknown"/>
          <w:rFonts w:ascii="Times New Roman" w:eastAsia="Times New Roman" w:hAnsi="Times New Roman" w:cs="Times New Roman"/>
          <w:sz w:val="24"/>
          <w:szCs w:val="24"/>
        </w:rPr>
      </w:pPr>
      <w:ins w:id="605" w:author="Unknown">
        <w:r w:rsidRPr="00C25EF4">
          <w:rPr>
            <w:rFonts w:ascii="Times New Roman" w:eastAsia="Times New Roman" w:hAnsi="Times New Roman" w:cs="Times New Roman"/>
            <w:sz w:val="24"/>
            <w:szCs w:val="24"/>
          </w:rPr>
          <w:t>System Testing: System testing is finding defects when the system under goes testing as a whole, it is also known as end to end testing. In such type of testing, the application undergoes from beginning till the end.</w:t>
        </w:r>
      </w:ins>
    </w:p>
    <w:p w:rsidR="00C25EF4" w:rsidRPr="00C25EF4" w:rsidRDefault="00C25EF4" w:rsidP="00C25EF4">
      <w:pPr>
        <w:spacing w:after="225" w:line="240" w:lineRule="auto"/>
        <w:rPr>
          <w:ins w:id="606" w:author="Unknown"/>
          <w:rFonts w:ascii="Times New Roman" w:eastAsia="Times New Roman" w:hAnsi="Times New Roman" w:cs="Times New Roman"/>
          <w:sz w:val="24"/>
          <w:szCs w:val="24"/>
        </w:rPr>
      </w:pPr>
      <w:ins w:id="607" w:author="Unknown">
        <w:r w:rsidRPr="00C25EF4">
          <w:rPr>
            <w:rFonts w:ascii="Times New Roman" w:eastAsia="Times New Roman" w:hAnsi="Times New Roman" w:cs="Times New Roman"/>
            <w:sz w:val="24"/>
            <w:szCs w:val="24"/>
          </w:rPr>
          <w:t>UAT: User Acceptance Testing (UAT) involves running a product through a series of specific  tests  which determines whether the product will meet the needs of its users. </w:t>
        </w:r>
      </w:ins>
    </w:p>
    <w:p w:rsidR="00C25EF4" w:rsidRPr="00C25EF4" w:rsidRDefault="00C25EF4" w:rsidP="00C25EF4">
      <w:pPr>
        <w:spacing w:after="225" w:line="240" w:lineRule="auto"/>
        <w:rPr>
          <w:ins w:id="608" w:author="Unknown"/>
          <w:rFonts w:ascii="Times New Roman" w:eastAsia="Times New Roman" w:hAnsi="Times New Roman" w:cs="Times New Roman"/>
          <w:sz w:val="24"/>
          <w:szCs w:val="24"/>
        </w:rPr>
      </w:pPr>
      <w:ins w:id="609" w:author="Unknown">
        <w:r w:rsidRPr="00C25EF4">
          <w:rPr>
            <w:rFonts w:ascii="Times New Roman" w:eastAsia="Times New Roman" w:hAnsi="Times New Roman" w:cs="Times New Roman"/>
            <w:sz w:val="24"/>
            <w:szCs w:val="24"/>
          </w:rPr>
          <w:lastRenderedPageBreak/>
          <w:t> </w:t>
        </w:r>
      </w:ins>
    </w:p>
    <w:p w:rsidR="00C25EF4" w:rsidRPr="00C25EF4" w:rsidRDefault="00C25EF4" w:rsidP="00C25EF4">
      <w:pPr>
        <w:spacing w:after="225" w:line="240" w:lineRule="auto"/>
        <w:rPr>
          <w:ins w:id="610" w:author="Unknown"/>
          <w:rFonts w:ascii="Times New Roman" w:eastAsia="Times New Roman" w:hAnsi="Times New Roman" w:cs="Times New Roman"/>
          <w:sz w:val="24"/>
          <w:szCs w:val="24"/>
        </w:rPr>
      </w:pPr>
      <w:ins w:id="611" w:author="Unknown">
        <w:r w:rsidRPr="00C25EF4">
          <w:rPr>
            <w:rFonts w:ascii="Times New Roman" w:eastAsia="Times New Roman" w:hAnsi="Times New Roman" w:cs="Times New Roman"/>
            <w:b/>
            <w:bCs/>
            <w:sz w:val="24"/>
            <w:szCs w:val="24"/>
          </w:rPr>
          <w:t>112. Mention the difference between Data Driven Testing and Retesting?</w:t>
        </w:r>
      </w:ins>
    </w:p>
    <w:p w:rsidR="00C25EF4" w:rsidRPr="00C25EF4" w:rsidRDefault="00C25EF4" w:rsidP="00C25EF4">
      <w:pPr>
        <w:spacing w:after="225" w:line="240" w:lineRule="auto"/>
        <w:rPr>
          <w:ins w:id="612" w:author="Unknown"/>
          <w:rFonts w:ascii="Times New Roman" w:eastAsia="Times New Roman" w:hAnsi="Times New Roman" w:cs="Times New Roman"/>
          <w:sz w:val="24"/>
          <w:szCs w:val="24"/>
        </w:rPr>
      </w:pPr>
      <w:ins w:id="613" w:author="Unknown">
        <w:r w:rsidRPr="00C25EF4">
          <w:rPr>
            <w:rFonts w:ascii="Times New Roman" w:eastAsia="Times New Roman" w:hAnsi="Times New Roman" w:cs="Times New Roman"/>
            <w:b/>
            <w:bCs/>
            <w:sz w:val="24"/>
            <w:szCs w:val="24"/>
          </w:rPr>
          <w:t>Retesting:</w:t>
        </w:r>
        <w:r w:rsidRPr="00C25EF4">
          <w:rPr>
            <w:rFonts w:ascii="Times New Roman" w:eastAsia="Times New Roman" w:hAnsi="Times New Roman" w:cs="Times New Roman"/>
            <w:sz w:val="24"/>
            <w:szCs w:val="24"/>
          </w:rPr>
          <w:t>  It is a process of checking bugs that are actioned by development team to verify that they are actually fixed.</w:t>
        </w:r>
      </w:ins>
    </w:p>
    <w:p w:rsidR="00C25EF4" w:rsidRPr="00C25EF4" w:rsidRDefault="00C25EF4" w:rsidP="00C25EF4">
      <w:pPr>
        <w:spacing w:after="225" w:line="240" w:lineRule="auto"/>
        <w:rPr>
          <w:ins w:id="614" w:author="Unknown"/>
          <w:rFonts w:ascii="Times New Roman" w:eastAsia="Times New Roman" w:hAnsi="Times New Roman" w:cs="Times New Roman"/>
          <w:sz w:val="24"/>
          <w:szCs w:val="24"/>
        </w:rPr>
      </w:pPr>
      <w:ins w:id="615" w:author="Unknown">
        <w:r w:rsidRPr="00C25EF4">
          <w:rPr>
            <w:rFonts w:ascii="Times New Roman" w:eastAsia="Times New Roman" w:hAnsi="Times New Roman" w:cs="Times New Roman"/>
            <w:b/>
            <w:bCs/>
            <w:sz w:val="24"/>
            <w:szCs w:val="24"/>
          </w:rPr>
          <w:t>Data Driven Testing (DDT):  </w:t>
        </w:r>
        <w:r w:rsidRPr="00C25EF4">
          <w:rPr>
            <w:rFonts w:ascii="Times New Roman" w:eastAsia="Times New Roman" w:hAnsi="Times New Roman" w:cs="Times New Roman"/>
            <w:sz w:val="24"/>
            <w:szCs w:val="24"/>
          </w:rPr>
          <w:t>In data driven testing process, application is tested with multiple test data. Application is tested with different set of values.</w:t>
        </w:r>
      </w:ins>
    </w:p>
    <w:p w:rsidR="00C25EF4" w:rsidRPr="00C25EF4" w:rsidRDefault="00C25EF4" w:rsidP="00C25EF4">
      <w:pPr>
        <w:spacing w:after="225" w:line="240" w:lineRule="auto"/>
        <w:rPr>
          <w:ins w:id="616" w:author="Unknown"/>
          <w:rFonts w:ascii="Times New Roman" w:eastAsia="Times New Roman" w:hAnsi="Times New Roman" w:cs="Times New Roman"/>
          <w:sz w:val="24"/>
          <w:szCs w:val="24"/>
        </w:rPr>
      </w:pPr>
      <w:ins w:id="617" w:author="Unknown">
        <w:r w:rsidRPr="00C25EF4">
          <w:rPr>
            <w:rFonts w:ascii="Times New Roman" w:eastAsia="Times New Roman" w:hAnsi="Times New Roman" w:cs="Times New Roman"/>
            <w:b/>
            <w:bCs/>
            <w:sz w:val="24"/>
            <w:szCs w:val="24"/>
          </w:rPr>
          <w:t>113. What are the valuable steps to resolve issues while testing?</w:t>
        </w:r>
      </w:ins>
    </w:p>
    <w:p w:rsidR="00C25EF4" w:rsidRPr="00C25EF4" w:rsidRDefault="00C25EF4" w:rsidP="00C25EF4">
      <w:pPr>
        <w:numPr>
          <w:ilvl w:val="0"/>
          <w:numId w:val="13"/>
        </w:numPr>
        <w:spacing w:after="0" w:line="360" w:lineRule="atLeast"/>
        <w:ind w:left="450"/>
        <w:rPr>
          <w:ins w:id="618" w:author="Unknown"/>
          <w:rFonts w:ascii="Times New Roman" w:eastAsia="Times New Roman" w:hAnsi="Times New Roman" w:cs="Times New Roman"/>
          <w:sz w:val="24"/>
          <w:szCs w:val="24"/>
        </w:rPr>
      </w:pPr>
      <w:ins w:id="619" w:author="Unknown">
        <w:r w:rsidRPr="00C25EF4">
          <w:rPr>
            <w:rFonts w:ascii="Times New Roman" w:eastAsia="Times New Roman" w:hAnsi="Times New Roman" w:cs="Times New Roman"/>
            <w:sz w:val="24"/>
            <w:szCs w:val="24"/>
          </w:rPr>
          <w:t>Record : Log and handle any problems which has happened</w:t>
        </w:r>
      </w:ins>
    </w:p>
    <w:p w:rsidR="00C25EF4" w:rsidRPr="00C25EF4" w:rsidRDefault="00C25EF4" w:rsidP="00C25EF4">
      <w:pPr>
        <w:numPr>
          <w:ilvl w:val="0"/>
          <w:numId w:val="13"/>
        </w:numPr>
        <w:spacing w:after="0" w:line="360" w:lineRule="atLeast"/>
        <w:ind w:left="450"/>
        <w:rPr>
          <w:ins w:id="620" w:author="Unknown"/>
          <w:rFonts w:ascii="Times New Roman" w:eastAsia="Times New Roman" w:hAnsi="Times New Roman" w:cs="Times New Roman"/>
          <w:sz w:val="24"/>
          <w:szCs w:val="24"/>
        </w:rPr>
      </w:pPr>
      <w:ins w:id="621" w:author="Unknown">
        <w:r w:rsidRPr="00C25EF4">
          <w:rPr>
            <w:rFonts w:ascii="Times New Roman" w:eastAsia="Times New Roman" w:hAnsi="Times New Roman" w:cs="Times New Roman"/>
            <w:sz w:val="24"/>
            <w:szCs w:val="24"/>
          </w:rPr>
          <w:t>Report: Report the issues to higher level manager</w:t>
        </w:r>
      </w:ins>
    </w:p>
    <w:p w:rsidR="00C25EF4" w:rsidRPr="00C25EF4" w:rsidRDefault="00C25EF4" w:rsidP="00C25EF4">
      <w:pPr>
        <w:numPr>
          <w:ilvl w:val="0"/>
          <w:numId w:val="13"/>
        </w:numPr>
        <w:spacing w:after="0" w:line="360" w:lineRule="atLeast"/>
        <w:ind w:left="450"/>
        <w:rPr>
          <w:ins w:id="622" w:author="Unknown"/>
          <w:rFonts w:ascii="Times New Roman" w:eastAsia="Times New Roman" w:hAnsi="Times New Roman" w:cs="Times New Roman"/>
          <w:sz w:val="24"/>
          <w:szCs w:val="24"/>
        </w:rPr>
      </w:pPr>
      <w:ins w:id="623" w:author="Unknown">
        <w:r w:rsidRPr="00C25EF4">
          <w:rPr>
            <w:rFonts w:ascii="Times New Roman" w:eastAsia="Times New Roman" w:hAnsi="Times New Roman" w:cs="Times New Roman"/>
            <w:sz w:val="24"/>
            <w:szCs w:val="24"/>
          </w:rPr>
          <w:t>Control: Define the issue management process</w:t>
        </w:r>
      </w:ins>
    </w:p>
    <w:p w:rsidR="00C25EF4" w:rsidRPr="00C25EF4" w:rsidRDefault="00C25EF4" w:rsidP="00C25EF4">
      <w:pPr>
        <w:spacing w:after="225" w:line="240" w:lineRule="auto"/>
        <w:rPr>
          <w:ins w:id="624" w:author="Unknown"/>
          <w:rFonts w:ascii="Times New Roman" w:eastAsia="Times New Roman" w:hAnsi="Times New Roman" w:cs="Times New Roman"/>
          <w:sz w:val="24"/>
          <w:szCs w:val="24"/>
        </w:rPr>
      </w:pPr>
      <w:ins w:id="625" w:author="Unknown">
        <w:r w:rsidRPr="00C25EF4">
          <w:rPr>
            <w:rFonts w:ascii="Times New Roman" w:eastAsia="Times New Roman" w:hAnsi="Times New Roman" w:cs="Times New Roman"/>
            <w:b/>
            <w:bCs/>
            <w:sz w:val="24"/>
            <w:szCs w:val="24"/>
          </w:rPr>
          <w:t>114. What is the difference between test scenarios, test cases and test script?</w:t>
        </w:r>
      </w:ins>
    </w:p>
    <w:p w:rsidR="00C25EF4" w:rsidRPr="00C25EF4" w:rsidRDefault="00C25EF4" w:rsidP="00C25EF4">
      <w:pPr>
        <w:spacing w:after="225" w:line="240" w:lineRule="auto"/>
        <w:rPr>
          <w:ins w:id="626" w:author="Unknown"/>
          <w:rFonts w:ascii="Times New Roman" w:eastAsia="Times New Roman" w:hAnsi="Times New Roman" w:cs="Times New Roman"/>
          <w:sz w:val="24"/>
          <w:szCs w:val="24"/>
        </w:rPr>
      </w:pPr>
      <w:ins w:id="627" w:author="Unknown">
        <w:r w:rsidRPr="00C25EF4">
          <w:rPr>
            <w:rFonts w:ascii="Times New Roman" w:eastAsia="Times New Roman" w:hAnsi="Times New Roman" w:cs="Times New Roman"/>
            <w:sz w:val="24"/>
            <w:szCs w:val="24"/>
          </w:rPr>
          <w:t>Difference between test scenarios and test cases is that</w:t>
        </w:r>
      </w:ins>
    </w:p>
    <w:p w:rsidR="00C25EF4" w:rsidRPr="00C25EF4" w:rsidRDefault="00C25EF4" w:rsidP="00C25EF4">
      <w:pPr>
        <w:spacing w:after="225" w:line="240" w:lineRule="auto"/>
        <w:rPr>
          <w:ins w:id="628" w:author="Unknown"/>
          <w:rFonts w:ascii="Times New Roman" w:eastAsia="Times New Roman" w:hAnsi="Times New Roman" w:cs="Times New Roman"/>
          <w:sz w:val="24"/>
          <w:szCs w:val="24"/>
        </w:rPr>
      </w:pPr>
      <w:ins w:id="629" w:author="Unknown">
        <w:r w:rsidRPr="00C25EF4">
          <w:rPr>
            <w:rFonts w:ascii="Times New Roman" w:eastAsia="Times New Roman" w:hAnsi="Times New Roman" w:cs="Times New Roman"/>
            <w:b/>
            <w:bCs/>
            <w:sz w:val="24"/>
            <w:szCs w:val="24"/>
          </w:rPr>
          <w:t>Test Scenarios:</w:t>
        </w:r>
        <w:r w:rsidRPr="00C25EF4">
          <w:rPr>
            <w:rFonts w:ascii="Times New Roman" w:eastAsia="Times New Roman" w:hAnsi="Times New Roman" w:cs="Times New Roman"/>
            <w:sz w:val="24"/>
            <w:szCs w:val="24"/>
          </w:rPr>
          <w:t>  Test scenario is prepared before the actual testing starts, it includes plans for testing product, number of team members, environmental condition, making test cases, making test plans and all the features that are to be tested for the product.</w:t>
        </w:r>
      </w:ins>
    </w:p>
    <w:p w:rsidR="00C25EF4" w:rsidRPr="00C25EF4" w:rsidRDefault="00C25EF4" w:rsidP="00C25EF4">
      <w:pPr>
        <w:spacing w:after="225" w:line="240" w:lineRule="auto"/>
        <w:rPr>
          <w:ins w:id="630" w:author="Unknown"/>
          <w:rFonts w:ascii="Times New Roman" w:eastAsia="Times New Roman" w:hAnsi="Times New Roman" w:cs="Times New Roman"/>
          <w:sz w:val="24"/>
          <w:szCs w:val="24"/>
        </w:rPr>
      </w:pPr>
      <w:ins w:id="631" w:author="Unknown">
        <w:r w:rsidRPr="00C25EF4">
          <w:rPr>
            <w:rFonts w:ascii="Times New Roman" w:eastAsia="Times New Roman" w:hAnsi="Times New Roman" w:cs="Times New Roman"/>
            <w:b/>
            <w:bCs/>
            <w:sz w:val="24"/>
            <w:szCs w:val="24"/>
          </w:rPr>
          <w:t>Test Cases:</w:t>
        </w:r>
        <w:r w:rsidRPr="00C25EF4">
          <w:rPr>
            <w:rFonts w:ascii="Times New Roman" w:eastAsia="Times New Roman" w:hAnsi="Times New Roman" w:cs="Times New Roman"/>
            <w:sz w:val="24"/>
            <w:szCs w:val="24"/>
          </w:rPr>
          <w:t>  It is a document that contains the steps that has to be executed, it has been planned earlier.</w:t>
        </w:r>
      </w:ins>
    </w:p>
    <w:p w:rsidR="00C25EF4" w:rsidRPr="00C25EF4" w:rsidRDefault="00C25EF4" w:rsidP="00C25EF4">
      <w:pPr>
        <w:spacing w:after="225" w:line="240" w:lineRule="auto"/>
        <w:rPr>
          <w:ins w:id="632" w:author="Unknown"/>
          <w:rFonts w:ascii="Times New Roman" w:eastAsia="Times New Roman" w:hAnsi="Times New Roman" w:cs="Times New Roman"/>
          <w:sz w:val="24"/>
          <w:szCs w:val="24"/>
        </w:rPr>
      </w:pPr>
      <w:ins w:id="633" w:author="Unknown">
        <w:r w:rsidRPr="00C25EF4">
          <w:rPr>
            <w:rFonts w:ascii="Times New Roman" w:eastAsia="Times New Roman" w:hAnsi="Times New Roman" w:cs="Times New Roman"/>
            <w:b/>
            <w:bCs/>
            <w:sz w:val="24"/>
            <w:szCs w:val="24"/>
          </w:rPr>
          <w:t>Test Script:  </w:t>
        </w:r>
        <w:r w:rsidRPr="00C25EF4">
          <w:rPr>
            <w:rFonts w:ascii="Times New Roman" w:eastAsia="Times New Roman" w:hAnsi="Times New Roman" w:cs="Times New Roman"/>
            <w:sz w:val="24"/>
            <w:szCs w:val="24"/>
          </w:rPr>
          <w:t>It is written in a programming language and it's a short program used to test part of functionality of the software system. In other words a written set of steps that should be performed manually.</w:t>
        </w:r>
      </w:ins>
    </w:p>
    <w:p w:rsidR="00C25EF4" w:rsidRPr="00C25EF4" w:rsidRDefault="00C25EF4" w:rsidP="00C25EF4">
      <w:pPr>
        <w:spacing w:after="225" w:line="240" w:lineRule="auto"/>
        <w:rPr>
          <w:ins w:id="634" w:author="Unknown"/>
          <w:rFonts w:ascii="Times New Roman" w:eastAsia="Times New Roman" w:hAnsi="Times New Roman" w:cs="Times New Roman"/>
          <w:sz w:val="24"/>
          <w:szCs w:val="24"/>
        </w:rPr>
      </w:pPr>
      <w:ins w:id="635" w:author="Unknown">
        <w:r w:rsidRPr="00C25EF4">
          <w:rPr>
            <w:rFonts w:ascii="Times New Roman" w:eastAsia="Times New Roman" w:hAnsi="Times New Roman" w:cs="Times New Roman"/>
            <w:b/>
            <w:bCs/>
            <w:sz w:val="24"/>
            <w:szCs w:val="24"/>
          </w:rPr>
          <w:t>115. What is Latent defect?</w:t>
        </w:r>
      </w:ins>
    </w:p>
    <w:p w:rsidR="00C25EF4" w:rsidRPr="00C25EF4" w:rsidRDefault="00C25EF4" w:rsidP="00C25EF4">
      <w:pPr>
        <w:spacing w:after="225" w:line="240" w:lineRule="auto"/>
        <w:rPr>
          <w:ins w:id="636" w:author="Unknown"/>
          <w:rFonts w:ascii="Times New Roman" w:eastAsia="Times New Roman" w:hAnsi="Times New Roman" w:cs="Times New Roman"/>
          <w:sz w:val="24"/>
          <w:szCs w:val="24"/>
        </w:rPr>
      </w:pPr>
      <w:ins w:id="637" w:author="Unknown">
        <w:r w:rsidRPr="00C25EF4">
          <w:rPr>
            <w:rFonts w:ascii="Times New Roman" w:eastAsia="Times New Roman" w:hAnsi="Times New Roman" w:cs="Times New Roman"/>
            <w:b/>
            <w:bCs/>
            <w:sz w:val="24"/>
            <w:szCs w:val="24"/>
          </w:rPr>
          <w:t>Latent defect: </w:t>
        </w:r>
        <w:r w:rsidRPr="00C25EF4">
          <w:rPr>
            <w:rFonts w:ascii="Times New Roman" w:eastAsia="Times New Roman" w:hAnsi="Times New Roman" w:cs="Times New Roman"/>
            <w:sz w:val="24"/>
            <w:szCs w:val="24"/>
          </w:rPr>
          <w:t>This defect is an existing defect in the system which does not cause any failure as the exact set of conditions has never been met</w:t>
        </w:r>
      </w:ins>
    </w:p>
    <w:p w:rsidR="00C25EF4" w:rsidRPr="00C25EF4" w:rsidRDefault="00C25EF4" w:rsidP="00C25EF4">
      <w:pPr>
        <w:spacing w:after="225" w:line="240" w:lineRule="auto"/>
        <w:rPr>
          <w:ins w:id="638" w:author="Unknown"/>
          <w:rFonts w:ascii="Times New Roman" w:eastAsia="Times New Roman" w:hAnsi="Times New Roman" w:cs="Times New Roman"/>
          <w:sz w:val="24"/>
          <w:szCs w:val="24"/>
        </w:rPr>
      </w:pPr>
      <w:ins w:id="639" w:author="Unknown">
        <w:r w:rsidRPr="00C25EF4">
          <w:rPr>
            <w:rFonts w:ascii="Times New Roman" w:eastAsia="Times New Roman" w:hAnsi="Times New Roman" w:cs="Times New Roman"/>
            <w:b/>
            <w:bCs/>
            <w:sz w:val="24"/>
            <w:szCs w:val="24"/>
          </w:rPr>
          <w:t>116. What are the two parameters which can be useful to know the quality of test execution?</w:t>
        </w:r>
      </w:ins>
    </w:p>
    <w:p w:rsidR="00C25EF4" w:rsidRPr="00C25EF4" w:rsidRDefault="00C25EF4" w:rsidP="00C25EF4">
      <w:pPr>
        <w:spacing w:after="225" w:line="240" w:lineRule="auto"/>
        <w:rPr>
          <w:ins w:id="640" w:author="Unknown"/>
          <w:rFonts w:ascii="Times New Roman" w:eastAsia="Times New Roman" w:hAnsi="Times New Roman" w:cs="Times New Roman"/>
          <w:sz w:val="24"/>
          <w:szCs w:val="24"/>
        </w:rPr>
      </w:pPr>
      <w:ins w:id="641" w:author="Unknown">
        <w:r w:rsidRPr="00C25EF4">
          <w:rPr>
            <w:rFonts w:ascii="Times New Roman" w:eastAsia="Times New Roman" w:hAnsi="Times New Roman" w:cs="Times New Roman"/>
            <w:sz w:val="24"/>
            <w:szCs w:val="24"/>
          </w:rPr>
          <w:t>To know the quality of test execution we can use two parameters</w:t>
        </w:r>
      </w:ins>
    </w:p>
    <w:p w:rsidR="00C25EF4" w:rsidRPr="00C25EF4" w:rsidRDefault="00C25EF4" w:rsidP="00C25EF4">
      <w:pPr>
        <w:numPr>
          <w:ilvl w:val="0"/>
          <w:numId w:val="14"/>
        </w:numPr>
        <w:spacing w:after="0" w:line="360" w:lineRule="atLeast"/>
        <w:ind w:left="450"/>
        <w:rPr>
          <w:ins w:id="642" w:author="Unknown"/>
          <w:rFonts w:ascii="Times New Roman" w:eastAsia="Times New Roman" w:hAnsi="Times New Roman" w:cs="Times New Roman"/>
          <w:sz w:val="24"/>
          <w:szCs w:val="24"/>
        </w:rPr>
      </w:pPr>
      <w:ins w:id="643" w:author="Unknown">
        <w:r w:rsidRPr="00C25EF4">
          <w:rPr>
            <w:rFonts w:ascii="Times New Roman" w:eastAsia="Times New Roman" w:hAnsi="Times New Roman" w:cs="Times New Roman"/>
            <w:sz w:val="24"/>
            <w:szCs w:val="24"/>
          </w:rPr>
          <w:t>Defect reject ratio</w:t>
        </w:r>
      </w:ins>
    </w:p>
    <w:p w:rsidR="00C25EF4" w:rsidRPr="00C25EF4" w:rsidRDefault="00C25EF4" w:rsidP="00C25EF4">
      <w:pPr>
        <w:numPr>
          <w:ilvl w:val="0"/>
          <w:numId w:val="14"/>
        </w:numPr>
        <w:spacing w:after="0" w:line="360" w:lineRule="atLeast"/>
        <w:ind w:left="450"/>
        <w:rPr>
          <w:ins w:id="644" w:author="Unknown"/>
          <w:rFonts w:ascii="Times New Roman" w:eastAsia="Times New Roman" w:hAnsi="Times New Roman" w:cs="Times New Roman"/>
          <w:sz w:val="24"/>
          <w:szCs w:val="24"/>
        </w:rPr>
      </w:pPr>
      <w:ins w:id="645" w:author="Unknown">
        <w:r w:rsidRPr="00C25EF4">
          <w:rPr>
            <w:rFonts w:ascii="Times New Roman" w:eastAsia="Times New Roman" w:hAnsi="Times New Roman" w:cs="Times New Roman"/>
            <w:sz w:val="24"/>
            <w:szCs w:val="24"/>
          </w:rPr>
          <w:t>Defect leakage ratio</w:t>
        </w:r>
      </w:ins>
    </w:p>
    <w:p w:rsidR="00C25EF4" w:rsidRPr="00C25EF4" w:rsidRDefault="00C25EF4" w:rsidP="00C25EF4">
      <w:pPr>
        <w:spacing w:after="225" w:line="240" w:lineRule="auto"/>
        <w:jc w:val="center"/>
        <w:rPr>
          <w:ins w:id="646" w:author="Unknown"/>
          <w:rFonts w:ascii="Times New Roman" w:eastAsia="Times New Roman" w:hAnsi="Times New Roman" w:cs="Times New Roman"/>
          <w:sz w:val="24"/>
          <w:szCs w:val="24"/>
        </w:rPr>
      </w:pPr>
      <w:r>
        <w:rPr>
          <w:rFonts w:ascii="Times New Roman" w:eastAsia="Times New Roman" w:hAnsi="Times New Roman" w:cs="Times New Roman"/>
          <w:noProof/>
          <w:color w:val="70BDCD"/>
          <w:sz w:val="24"/>
          <w:szCs w:val="24"/>
        </w:rPr>
        <w:lastRenderedPageBreak/>
        <w:drawing>
          <wp:inline distT="0" distB="0" distL="0" distR="0">
            <wp:extent cx="2857500" cy="3295650"/>
            <wp:effectExtent l="19050" t="0" r="0" b="0"/>
            <wp:docPr id="1" name="Picture 1" descr="Top 150 Software Testing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0 Software Testing Interview Questions">
                      <a:hlinkClick r:id="rId5"/>
                    </pic:cNvPr>
                    <pic:cNvPicPr>
                      <a:picLocks noChangeAspect="1" noChangeArrowheads="1"/>
                    </pic:cNvPicPr>
                  </pic:nvPicPr>
                  <pic:blipFill>
                    <a:blip r:embed="rId6"/>
                    <a:srcRect/>
                    <a:stretch>
                      <a:fillRect/>
                    </a:stretch>
                  </pic:blipFill>
                  <pic:spPr bwMode="auto">
                    <a:xfrm>
                      <a:off x="0" y="0"/>
                      <a:ext cx="2857500" cy="3295650"/>
                    </a:xfrm>
                    <a:prstGeom prst="rect">
                      <a:avLst/>
                    </a:prstGeom>
                    <a:noFill/>
                    <a:ln w="9525">
                      <a:noFill/>
                      <a:miter lim="800000"/>
                      <a:headEnd/>
                      <a:tailEnd/>
                    </a:ln>
                  </pic:spPr>
                </pic:pic>
              </a:graphicData>
            </a:graphic>
          </wp:inline>
        </w:drawing>
      </w:r>
    </w:p>
    <w:p w:rsidR="00C25EF4" w:rsidRPr="00C25EF4" w:rsidRDefault="00C25EF4" w:rsidP="00C25EF4">
      <w:pPr>
        <w:spacing w:after="225" w:line="240" w:lineRule="auto"/>
        <w:rPr>
          <w:ins w:id="647" w:author="Unknown"/>
          <w:rFonts w:ascii="Times New Roman" w:eastAsia="Times New Roman" w:hAnsi="Times New Roman" w:cs="Times New Roman"/>
          <w:sz w:val="24"/>
          <w:szCs w:val="24"/>
        </w:rPr>
      </w:pPr>
      <w:ins w:id="648" w:author="Unknown">
        <w:r w:rsidRPr="00C25EF4">
          <w:rPr>
            <w:rFonts w:ascii="Times New Roman" w:eastAsia="Times New Roman" w:hAnsi="Times New Roman" w:cs="Times New Roman"/>
            <w:b/>
            <w:bCs/>
            <w:sz w:val="24"/>
            <w:szCs w:val="24"/>
          </w:rPr>
          <w:t>117. What is the function of software testing tool "phantom"?</w:t>
        </w:r>
      </w:ins>
    </w:p>
    <w:p w:rsidR="00C25EF4" w:rsidRPr="00C25EF4" w:rsidRDefault="00C25EF4" w:rsidP="00C25EF4">
      <w:pPr>
        <w:spacing w:after="225" w:line="240" w:lineRule="auto"/>
        <w:rPr>
          <w:ins w:id="649" w:author="Unknown"/>
          <w:rFonts w:ascii="Times New Roman" w:eastAsia="Times New Roman" w:hAnsi="Times New Roman" w:cs="Times New Roman"/>
          <w:sz w:val="24"/>
          <w:szCs w:val="24"/>
        </w:rPr>
      </w:pPr>
      <w:ins w:id="650" w:author="Unknown">
        <w:r w:rsidRPr="00C25EF4">
          <w:rPr>
            <w:rFonts w:ascii="Times New Roman" w:eastAsia="Times New Roman" w:hAnsi="Times New Roman" w:cs="Times New Roman"/>
            <w:sz w:val="24"/>
            <w:szCs w:val="24"/>
          </w:rPr>
          <w:t>Phantom is a freeware, and is used for windows GUI automation scripting language.  It allows to take control of windows and functions automatically.  It can simulate any combination of key strokes and mouse clicks as well as menus, lists and more.</w:t>
        </w:r>
      </w:ins>
    </w:p>
    <w:p w:rsidR="00C25EF4" w:rsidRPr="00C25EF4" w:rsidRDefault="00C25EF4" w:rsidP="00C25EF4">
      <w:pPr>
        <w:spacing w:after="225" w:line="240" w:lineRule="auto"/>
        <w:rPr>
          <w:ins w:id="651" w:author="Unknown"/>
          <w:rFonts w:ascii="Times New Roman" w:eastAsia="Times New Roman" w:hAnsi="Times New Roman" w:cs="Times New Roman"/>
          <w:sz w:val="24"/>
          <w:szCs w:val="24"/>
        </w:rPr>
      </w:pPr>
      <w:ins w:id="652" w:author="Unknown">
        <w:r w:rsidRPr="00C25EF4">
          <w:rPr>
            <w:rFonts w:ascii="Times New Roman" w:eastAsia="Times New Roman" w:hAnsi="Times New Roman" w:cs="Times New Roman"/>
            <w:b/>
            <w:bCs/>
            <w:sz w:val="24"/>
            <w:szCs w:val="24"/>
          </w:rPr>
          <w:t>118. Explain what is Test Deliverables   ?</w:t>
        </w:r>
      </w:ins>
    </w:p>
    <w:p w:rsidR="00C25EF4" w:rsidRPr="00C25EF4" w:rsidRDefault="00C25EF4" w:rsidP="00C25EF4">
      <w:pPr>
        <w:spacing w:after="225" w:line="240" w:lineRule="auto"/>
        <w:rPr>
          <w:ins w:id="653" w:author="Unknown"/>
          <w:rFonts w:ascii="Times New Roman" w:eastAsia="Times New Roman" w:hAnsi="Times New Roman" w:cs="Times New Roman"/>
          <w:sz w:val="24"/>
          <w:szCs w:val="24"/>
        </w:rPr>
      </w:pPr>
      <w:ins w:id="654" w:author="Unknown">
        <w:r w:rsidRPr="00C25EF4">
          <w:rPr>
            <w:rFonts w:ascii="Times New Roman" w:eastAsia="Times New Roman" w:hAnsi="Times New Roman" w:cs="Times New Roman"/>
            <w:sz w:val="24"/>
            <w:szCs w:val="24"/>
          </w:rPr>
          <w:t>Test Deliverables are set of documents, tools and other components that has to be developed and maintained in support of testing.</w:t>
        </w:r>
      </w:ins>
    </w:p>
    <w:p w:rsidR="00C25EF4" w:rsidRPr="00C25EF4" w:rsidRDefault="00C25EF4" w:rsidP="00C25EF4">
      <w:pPr>
        <w:spacing w:after="225" w:line="240" w:lineRule="auto"/>
        <w:rPr>
          <w:ins w:id="655" w:author="Unknown"/>
          <w:rFonts w:ascii="Times New Roman" w:eastAsia="Times New Roman" w:hAnsi="Times New Roman" w:cs="Times New Roman"/>
          <w:sz w:val="24"/>
          <w:szCs w:val="24"/>
        </w:rPr>
      </w:pPr>
      <w:ins w:id="656" w:author="Unknown">
        <w:r w:rsidRPr="00C25EF4">
          <w:rPr>
            <w:rFonts w:ascii="Times New Roman" w:eastAsia="Times New Roman" w:hAnsi="Times New Roman" w:cs="Times New Roman"/>
            <w:sz w:val="24"/>
            <w:szCs w:val="24"/>
          </w:rPr>
          <w:t>There are different test deliverables at every phase of the software development lifecycle</w:t>
        </w:r>
      </w:ins>
    </w:p>
    <w:p w:rsidR="00C25EF4" w:rsidRPr="00C25EF4" w:rsidRDefault="00C25EF4" w:rsidP="00C25EF4">
      <w:pPr>
        <w:numPr>
          <w:ilvl w:val="0"/>
          <w:numId w:val="15"/>
        </w:numPr>
        <w:spacing w:after="0" w:line="360" w:lineRule="atLeast"/>
        <w:ind w:left="450"/>
        <w:rPr>
          <w:ins w:id="657" w:author="Unknown"/>
          <w:rFonts w:ascii="Times New Roman" w:eastAsia="Times New Roman" w:hAnsi="Times New Roman" w:cs="Times New Roman"/>
          <w:sz w:val="24"/>
          <w:szCs w:val="24"/>
        </w:rPr>
      </w:pPr>
      <w:ins w:id="658" w:author="Unknown">
        <w:r w:rsidRPr="00C25EF4">
          <w:rPr>
            <w:rFonts w:ascii="Times New Roman" w:eastAsia="Times New Roman" w:hAnsi="Times New Roman" w:cs="Times New Roman"/>
            <w:sz w:val="24"/>
            <w:szCs w:val="24"/>
          </w:rPr>
          <w:t>Before Testing</w:t>
        </w:r>
      </w:ins>
    </w:p>
    <w:p w:rsidR="00C25EF4" w:rsidRPr="00C25EF4" w:rsidRDefault="00C25EF4" w:rsidP="00C25EF4">
      <w:pPr>
        <w:numPr>
          <w:ilvl w:val="0"/>
          <w:numId w:val="15"/>
        </w:numPr>
        <w:spacing w:after="0" w:line="360" w:lineRule="atLeast"/>
        <w:ind w:left="450"/>
        <w:rPr>
          <w:ins w:id="659" w:author="Unknown"/>
          <w:rFonts w:ascii="Times New Roman" w:eastAsia="Times New Roman" w:hAnsi="Times New Roman" w:cs="Times New Roman"/>
          <w:sz w:val="24"/>
          <w:szCs w:val="24"/>
        </w:rPr>
      </w:pPr>
      <w:ins w:id="660" w:author="Unknown">
        <w:r w:rsidRPr="00C25EF4">
          <w:rPr>
            <w:rFonts w:ascii="Times New Roman" w:eastAsia="Times New Roman" w:hAnsi="Times New Roman" w:cs="Times New Roman"/>
            <w:sz w:val="24"/>
            <w:szCs w:val="24"/>
          </w:rPr>
          <w:t>During Testing</w:t>
        </w:r>
      </w:ins>
    </w:p>
    <w:p w:rsidR="00C25EF4" w:rsidRPr="00C25EF4" w:rsidRDefault="00C25EF4" w:rsidP="00C25EF4">
      <w:pPr>
        <w:numPr>
          <w:ilvl w:val="0"/>
          <w:numId w:val="15"/>
        </w:numPr>
        <w:spacing w:after="0" w:line="360" w:lineRule="atLeast"/>
        <w:ind w:left="450"/>
        <w:rPr>
          <w:ins w:id="661" w:author="Unknown"/>
          <w:rFonts w:ascii="Times New Roman" w:eastAsia="Times New Roman" w:hAnsi="Times New Roman" w:cs="Times New Roman"/>
          <w:sz w:val="24"/>
          <w:szCs w:val="24"/>
        </w:rPr>
      </w:pPr>
      <w:ins w:id="662" w:author="Unknown">
        <w:r w:rsidRPr="00C25EF4">
          <w:rPr>
            <w:rFonts w:ascii="Times New Roman" w:eastAsia="Times New Roman" w:hAnsi="Times New Roman" w:cs="Times New Roman"/>
            <w:sz w:val="24"/>
            <w:szCs w:val="24"/>
          </w:rPr>
          <w:t>After the Testing</w:t>
        </w:r>
      </w:ins>
    </w:p>
    <w:p w:rsidR="00C25EF4" w:rsidRPr="00C25EF4" w:rsidRDefault="00C25EF4" w:rsidP="00C25EF4">
      <w:pPr>
        <w:spacing w:after="225" w:line="240" w:lineRule="auto"/>
        <w:rPr>
          <w:ins w:id="663" w:author="Unknown"/>
          <w:rFonts w:ascii="Times New Roman" w:eastAsia="Times New Roman" w:hAnsi="Times New Roman" w:cs="Times New Roman"/>
          <w:sz w:val="24"/>
          <w:szCs w:val="24"/>
        </w:rPr>
      </w:pPr>
      <w:ins w:id="664" w:author="Unknown">
        <w:r w:rsidRPr="00C25EF4">
          <w:rPr>
            <w:rFonts w:ascii="Times New Roman" w:eastAsia="Times New Roman" w:hAnsi="Times New Roman" w:cs="Times New Roman"/>
            <w:b/>
            <w:bCs/>
            <w:sz w:val="24"/>
            <w:szCs w:val="24"/>
          </w:rPr>
          <w:t>119. What is mutation testing?</w:t>
        </w:r>
      </w:ins>
    </w:p>
    <w:p w:rsidR="00C25EF4" w:rsidRPr="00C25EF4" w:rsidRDefault="00C25EF4" w:rsidP="00C25EF4">
      <w:pPr>
        <w:spacing w:after="225" w:line="240" w:lineRule="auto"/>
        <w:rPr>
          <w:ins w:id="665" w:author="Unknown"/>
          <w:rFonts w:ascii="Times New Roman" w:eastAsia="Times New Roman" w:hAnsi="Times New Roman" w:cs="Times New Roman"/>
          <w:sz w:val="24"/>
          <w:szCs w:val="24"/>
        </w:rPr>
      </w:pPr>
      <w:ins w:id="666" w:author="Unknown">
        <w:r w:rsidRPr="00C25EF4">
          <w:rPr>
            <w:rFonts w:ascii="Times New Roman" w:eastAsia="Times New Roman" w:hAnsi="Times New Roman" w:cs="Times New Roman"/>
            <w:sz w:val="24"/>
            <w:szCs w:val="24"/>
          </w:rPr>
          <w:t>Mutation testing is a technique to identify if a set of test data or test case is useful by intentionally introducing various code changes (bugs) and retesting with original test data/ cases to determine if the bugs are detected.</w:t>
        </w:r>
      </w:ins>
    </w:p>
    <w:p w:rsidR="00C25EF4" w:rsidRPr="00C25EF4" w:rsidRDefault="00C25EF4" w:rsidP="00C25EF4">
      <w:pPr>
        <w:spacing w:after="225" w:line="240" w:lineRule="auto"/>
        <w:rPr>
          <w:ins w:id="667" w:author="Unknown"/>
          <w:rFonts w:ascii="Times New Roman" w:eastAsia="Times New Roman" w:hAnsi="Times New Roman" w:cs="Times New Roman"/>
          <w:sz w:val="24"/>
          <w:szCs w:val="24"/>
        </w:rPr>
      </w:pPr>
      <w:ins w:id="668" w:author="Unknown">
        <w:r w:rsidRPr="00C25EF4">
          <w:rPr>
            <w:rFonts w:ascii="Times New Roman" w:eastAsia="Times New Roman" w:hAnsi="Times New Roman" w:cs="Times New Roman"/>
            <w:b/>
            <w:bCs/>
            <w:sz w:val="24"/>
            <w:szCs w:val="24"/>
          </w:rPr>
          <w:t>120. What all things you should consider before selecting automation tools for the AUT?</w:t>
        </w:r>
      </w:ins>
    </w:p>
    <w:p w:rsidR="00C25EF4" w:rsidRPr="00C25EF4" w:rsidRDefault="00C25EF4" w:rsidP="00C25EF4">
      <w:pPr>
        <w:numPr>
          <w:ilvl w:val="0"/>
          <w:numId w:val="16"/>
        </w:numPr>
        <w:spacing w:after="0" w:line="360" w:lineRule="atLeast"/>
        <w:ind w:left="450"/>
        <w:rPr>
          <w:ins w:id="669" w:author="Unknown"/>
          <w:rFonts w:ascii="Times New Roman" w:eastAsia="Times New Roman" w:hAnsi="Times New Roman" w:cs="Times New Roman"/>
          <w:sz w:val="24"/>
          <w:szCs w:val="24"/>
        </w:rPr>
      </w:pPr>
      <w:ins w:id="670" w:author="Unknown">
        <w:r w:rsidRPr="00C25EF4">
          <w:rPr>
            <w:rFonts w:ascii="Times New Roman" w:eastAsia="Times New Roman" w:hAnsi="Times New Roman" w:cs="Times New Roman"/>
            <w:sz w:val="24"/>
            <w:szCs w:val="24"/>
          </w:rPr>
          <w:t>Technical Feasibility</w:t>
        </w:r>
      </w:ins>
    </w:p>
    <w:p w:rsidR="00C25EF4" w:rsidRPr="00C25EF4" w:rsidRDefault="00C25EF4" w:rsidP="00C25EF4">
      <w:pPr>
        <w:numPr>
          <w:ilvl w:val="0"/>
          <w:numId w:val="16"/>
        </w:numPr>
        <w:spacing w:after="0" w:line="360" w:lineRule="atLeast"/>
        <w:ind w:left="450"/>
        <w:rPr>
          <w:ins w:id="671" w:author="Unknown"/>
          <w:rFonts w:ascii="Times New Roman" w:eastAsia="Times New Roman" w:hAnsi="Times New Roman" w:cs="Times New Roman"/>
          <w:sz w:val="24"/>
          <w:szCs w:val="24"/>
        </w:rPr>
      </w:pPr>
      <w:ins w:id="672" w:author="Unknown">
        <w:r w:rsidRPr="00C25EF4">
          <w:rPr>
            <w:rFonts w:ascii="Times New Roman" w:eastAsia="Times New Roman" w:hAnsi="Times New Roman" w:cs="Times New Roman"/>
            <w:sz w:val="24"/>
            <w:szCs w:val="24"/>
          </w:rPr>
          <w:t>Complexity level</w:t>
        </w:r>
      </w:ins>
    </w:p>
    <w:p w:rsidR="00C25EF4" w:rsidRPr="00C25EF4" w:rsidRDefault="00C25EF4" w:rsidP="00C25EF4">
      <w:pPr>
        <w:numPr>
          <w:ilvl w:val="0"/>
          <w:numId w:val="16"/>
        </w:numPr>
        <w:spacing w:after="0" w:line="360" w:lineRule="atLeast"/>
        <w:ind w:left="450"/>
        <w:rPr>
          <w:ins w:id="673" w:author="Unknown"/>
          <w:rFonts w:ascii="Times New Roman" w:eastAsia="Times New Roman" w:hAnsi="Times New Roman" w:cs="Times New Roman"/>
          <w:sz w:val="24"/>
          <w:szCs w:val="24"/>
        </w:rPr>
      </w:pPr>
      <w:ins w:id="674" w:author="Unknown">
        <w:r w:rsidRPr="00C25EF4">
          <w:rPr>
            <w:rFonts w:ascii="Times New Roman" w:eastAsia="Times New Roman" w:hAnsi="Times New Roman" w:cs="Times New Roman"/>
            <w:sz w:val="24"/>
            <w:szCs w:val="24"/>
          </w:rPr>
          <w:lastRenderedPageBreak/>
          <w:t>Application stability</w:t>
        </w:r>
      </w:ins>
    </w:p>
    <w:p w:rsidR="00C25EF4" w:rsidRPr="00C25EF4" w:rsidRDefault="00C25EF4" w:rsidP="00C25EF4">
      <w:pPr>
        <w:numPr>
          <w:ilvl w:val="0"/>
          <w:numId w:val="16"/>
        </w:numPr>
        <w:spacing w:after="0" w:line="360" w:lineRule="atLeast"/>
        <w:ind w:left="450"/>
        <w:rPr>
          <w:ins w:id="675" w:author="Unknown"/>
          <w:rFonts w:ascii="Times New Roman" w:eastAsia="Times New Roman" w:hAnsi="Times New Roman" w:cs="Times New Roman"/>
          <w:sz w:val="24"/>
          <w:szCs w:val="24"/>
        </w:rPr>
      </w:pPr>
      <w:ins w:id="676" w:author="Unknown">
        <w:r w:rsidRPr="00C25EF4">
          <w:rPr>
            <w:rFonts w:ascii="Times New Roman" w:eastAsia="Times New Roman" w:hAnsi="Times New Roman" w:cs="Times New Roman"/>
            <w:sz w:val="24"/>
            <w:szCs w:val="24"/>
          </w:rPr>
          <w:t>Test data</w:t>
        </w:r>
      </w:ins>
    </w:p>
    <w:p w:rsidR="00C25EF4" w:rsidRPr="00C25EF4" w:rsidRDefault="00C25EF4" w:rsidP="00C25EF4">
      <w:pPr>
        <w:numPr>
          <w:ilvl w:val="0"/>
          <w:numId w:val="16"/>
        </w:numPr>
        <w:spacing w:after="0" w:line="360" w:lineRule="atLeast"/>
        <w:ind w:left="450"/>
        <w:rPr>
          <w:ins w:id="677" w:author="Unknown"/>
          <w:rFonts w:ascii="Times New Roman" w:eastAsia="Times New Roman" w:hAnsi="Times New Roman" w:cs="Times New Roman"/>
          <w:sz w:val="24"/>
          <w:szCs w:val="24"/>
        </w:rPr>
      </w:pPr>
      <w:ins w:id="678" w:author="Unknown">
        <w:r w:rsidRPr="00C25EF4">
          <w:rPr>
            <w:rFonts w:ascii="Times New Roman" w:eastAsia="Times New Roman" w:hAnsi="Times New Roman" w:cs="Times New Roman"/>
            <w:sz w:val="24"/>
            <w:szCs w:val="24"/>
          </w:rPr>
          <w:t>Application size</w:t>
        </w:r>
      </w:ins>
    </w:p>
    <w:p w:rsidR="00C25EF4" w:rsidRPr="00C25EF4" w:rsidRDefault="00C25EF4" w:rsidP="00C25EF4">
      <w:pPr>
        <w:numPr>
          <w:ilvl w:val="0"/>
          <w:numId w:val="16"/>
        </w:numPr>
        <w:spacing w:after="0" w:line="360" w:lineRule="atLeast"/>
        <w:ind w:left="450"/>
        <w:rPr>
          <w:ins w:id="679" w:author="Unknown"/>
          <w:rFonts w:ascii="Times New Roman" w:eastAsia="Times New Roman" w:hAnsi="Times New Roman" w:cs="Times New Roman"/>
          <w:sz w:val="24"/>
          <w:szCs w:val="24"/>
        </w:rPr>
      </w:pPr>
      <w:ins w:id="680" w:author="Unknown">
        <w:r w:rsidRPr="00C25EF4">
          <w:rPr>
            <w:rFonts w:ascii="Times New Roman" w:eastAsia="Times New Roman" w:hAnsi="Times New Roman" w:cs="Times New Roman"/>
            <w:sz w:val="24"/>
            <w:szCs w:val="24"/>
          </w:rPr>
          <w:t>Re-usability of automated scripts</w:t>
        </w:r>
      </w:ins>
    </w:p>
    <w:p w:rsidR="00C25EF4" w:rsidRPr="00C25EF4" w:rsidRDefault="00C25EF4" w:rsidP="00C25EF4">
      <w:pPr>
        <w:numPr>
          <w:ilvl w:val="0"/>
          <w:numId w:val="16"/>
        </w:numPr>
        <w:spacing w:after="0" w:line="360" w:lineRule="atLeast"/>
        <w:ind w:left="450"/>
        <w:rPr>
          <w:ins w:id="681" w:author="Unknown"/>
          <w:rFonts w:ascii="Times New Roman" w:eastAsia="Times New Roman" w:hAnsi="Times New Roman" w:cs="Times New Roman"/>
          <w:sz w:val="24"/>
          <w:szCs w:val="24"/>
        </w:rPr>
      </w:pPr>
      <w:ins w:id="682" w:author="Unknown">
        <w:r w:rsidRPr="00C25EF4">
          <w:rPr>
            <w:rFonts w:ascii="Times New Roman" w:eastAsia="Times New Roman" w:hAnsi="Times New Roman" w:cs="Times New Roman"/>
            <w:sz w:val="24"/>
            <w:szCs w:val="24"/>
          </w:rPr>
          <w:t>Execution across environment</w:t>
        </w:r>
      </w:ins>
    </w:p>
    <w:p w:rsidR="00C25EF4" w:rsidRPr="00C25EF4" w:rsidRDefault="00C25EF4" w:rsidP="00C25EF4">
      <w:pPr>
        <w:spacing w:after="225" w:line="240" w:lineRule="auto"/>
        <w:rPr>
          <w:ins w:id="683" w:author="Unknown"/>
          <w:rFonts w:ascii="Times New Roman" w:eastAsia="Times New Roman" w:hAnsi="Times New Roman" w:cs="Times New Roman"/>
          <w:sz w:val="24"/>
          <w:szCs w:val="24"/>
        </w:rPr>
      </w:pPr>
      <w:ins w:id="684" w:author="Unknown">
        <w:r w:rsidRPr="00C25EF4">
          <w:rPr>
            <w:rFonts w:ascii="Times New Roman" w:eastAsia="Times New Roman" w:hAnsi="Times New Roman" w:cs="Times New Roman"/>
            <w:b/>
            <w:bCs/>
            <w:sz w:val="24"/>
            <w:szCs w:val="24"/>
          </w:rPr>
          <w:t>121. How will you conduct Risk Analysis?</w:t>
        </w:r>
      </w:ins>
    </w:p>
    <w:p w:rsidR="00C25EF4" w:rsidRPr="00C25EF4" w:rsidRDefault="00C25EF4" w:rsidP="00C25EF4">
      <w:pPr>
        <w:spacing w:after="225" w:line="240" w:lineRule="auto"/>
        <w:rPr>
          <w:ins w:id="685" w:author="Unknown"/>
          <w:rFonts w:ascii="Times New Roman" w:eastAsia="Times New Roman" w:hAnsi="Times New Roman" w:cs="Times New Roman"/>
          <w:sz w:val="24"/>
          <w:szCs w:val="24"/>
        </w:rPr>
      </w:pPr>
      <w:ins w:id="686" w:author="Unknown">
        <w:r w:rsidRPr="00C25EF4">
          <w:rPr>
            <w:rFonts w:ascii="Times New Roman" w:eastAsia="Times New Roman" w:hAnsi="Times New Roman" w:cs="Times New Roman"/>
            <w:sz w:val="24"/>
            <w:szCs w:val="24"/>
          </w:rPr>
          <w:t>For the risk analysis following steps need to be implemented</w:t>
        </w:r>
      </w:ins>
    </w:p>
    <w:p w:rsidR="00C25EF4" w:rsidRPr="00C25EF4" w:rsidRDefault="00C25EF4" w:rsidP="00C25EF4">
      <w:pPr>
        <w:spacing w:after="225" w:line="240" w:lineRule="auto"/>
        <w:rPr>
          <w:ins w:id="687" w:author="Unknown"/>
          <w:rFonts w:ascii="Times New Roman" w:eastAsia="Times New Roman" w:hAnsi="Times New Roman" w:cs="Times New Roman"/>
          <w:sz w:val="24"/>
          <w:szCs w:val="24"/>
        </w:rPr>
      </w:pPr>
      <w:ins w:id="688" w:author="Unknown">
        <w:r w:rsidRPr="00C25EF4">
          <w:rPr>
            <w:rFonts w:ascii="Times New Roman" w:eastAsia="Times New Roman" w:hAnsi="Times New Roman" w:cs="Times New Roman"/>
            <w:sz w:val="24"/>
            <w:szCs w:val="24"/>
          </w:rPr>
          <w:t>a)      Finding the score of the risk</w:t>
        </w:r>
      </w:ins>
    </w:p>
    <w:p w:rsidR="00C25EF4" w:rsidRPr="00C25EF4" w:rsidRDefault="00C25EF4" w:rsidP="00C25EF4">
      <w:pPr>
        <w:spacing w:after="225" w:line="240" w:lineRule="auto"/>
        <w:rPr>
          <w:ins w:id="689" w:author="Unknown"/>
          <w:rFonts w:ascii="Times New Roman" w:eastAsia="Times New Roman" w:hAnsi="Times New Roman" w:cs="Times New Roman"/>
          <w:sz w:val="24"/>
          <w:szCs w:val="24"/>
        </w:rPr>
      </w:pPr>
      <w:ins w:id="690" w:author="Unknown">
        <w:r w:rsidRPr="00C25EF4">
          <w:rPr>
            <w:rFonts w:ascii="Times New Roman" w:eastAsia="Times New Roman" w:hAnsi="Times New Roman" w:cs="Times New Roman"/>
            <w:sz w:val="24"/>
            <w:szCs w:val="24"/>
          </w:rPr>
          <w:t>b)      Making a profile for the risk</w:t>
        </w:r>
      </w:ins>
    </w:p>
    <w:p w:rsidR="00C25EF4" w:rsidRPr="00C25EF4" w:rsidRDefault="00C25EF4" w:rsidP="00C25EF4">
      <w:pPr>
        <w:spacing w:after="225" w:line="240" w:lineRule="auto"/>
        <w:rPr>
          <w:ins w:id="691" w:author="Unknown"/>
          <w:rFonts w:ascii="Times New Roman" w:eastAsia="Times New Roman" w:hAnsi="Times New Roman" w:cs="Times New Roman"/>
          <w:sz w:val="24"/>
          <w:szCs w:val="24"/>
        </w:rPr>
      </w:pPr>
      <w:ins w:id="692" w:author="Unknown">
        <w:r w:rsidRPr="00C25EF4">
          <w:rPr>
            <w:rFonts w:ascii="Times New Roman" w:eastAsia="Times New Roman" w:hAnsi="Times New Roman" w:cs="Times New Roman"/>
            <w:sz w:val="24"/>
            <w:szCs w:val="24"/>
          </w:rPr>
          <w:t>c)       Changing the risk properties</w:t>
        </w:r>
      </w:ins>
    </w:p>
    <w:p w:rsidR="00C25EF4" w:rsidRPr="00C25EF4" w:rsidRDefault="00C25EF4" w:rsidP="00C25EF4">
      <w:pPr>
        <w:spacing w:after="225" w:line="240" w:lineRule="auto"/>
        <w:rPr>
          <w:ins w:id="693" w:author="Unknown"/>
          <w:rFonts w:ascii="Times New Roman" w:eastAsia="Times New Roman" w:hAnsi="Times New Roman" w:cs="Times New Roman"/>
          <w:sz w:val="24"/>
          <w:szCs w:val="24"/>
        </w:rPr>
      </w:pPr>
      <w:ins w:id="694" w:author="Unknown">
        <w:r w:rsidRPr="00C25EF4">
          <w:rPr>
            <w:rFonts w:ascii="Times New Roman" w:eastAsia="Times New Roman" w:hAnsi="Times New Roman" w:cs="Times New Roman"/>
            <w:sz w:val="24"/>
            <w:szCs w:val="24"/>
          </w:rPr>
          <w:t>d)      Deploy the resources of that test risk</w:t>
        </w:r>
      </w:ins>
    </w:p>
    <w:p w:rsidR="00C25EF4" w:rsidRPr="00C25EF4" w:rsidRDefault="00C25EF4" w:rsidP="00C25EF4">
      <w:pPr>
        <w:spacing w:after="225" w:line="240" w:lineRule="auto"/>
        <w:rPr>
          <w:ins w:id="695" w:author="Unknown"/>
          <w:rFonts w:ascii="Times New Roman" w:eastAsia="Times New Roman" w:hAnsi="Times New Roman" w:cs="Times New Roman"/>
          <w:sz w:val="24"/>
          <w:szCs w:val="24"/>
        </w:rPr>
      </w:pPr>
      <w:ins w:id="696" w:author="Unknown">
        <w:r w:rsidRPr="00C25EF4">
          <w:rPr>
            <w:rFonts w:ascii="Times New Roman" w:eastAsia="Times New Roman" w:hAnsi="Times New Roman" w:cs="Times New Roman"/>
            <w:sz w:val="24"/>
            <w:szCs w:val="24"/>
          </w:rPr>
          <w:t>e)      Making a database of risk</w:t>
        </w:r>
      </w:ins>
    </w:p>
    <w:p w:rsidR="00C25EF4" w:rsidRPr="00C25EF4" w:rsidRDefault="00C25EF4" w:rsidP="00C25EF4">
      <w:pPr>
        <w:spacing w:after="225" w:line="240" w:lineRule="auto"/>
        <w:rPr>
          <w:ins w:id="697" w:author="Unknown"/>
          <w:rFonts w:ascii="Times New Roman" w:eastAsia="Times New Roman" w:hAnsi="Times New Roman" w:cs="Times New Roman"/>
          <w:sz w:val="24"/>
          <w:szCs w:val="24"/>
        </w:rPr>
      </w:pPr>
      <w:ins w:id="698" w:author="Unknown">
        <w:r w:rsidRPr="00C25EF4">
          <w:rPr>
            <w:rFonts w:ascii="Times New Roman" w:eastAsia="Times New Roman" w:hAnsi="Times New Roman" w:cs="Times New Roman"/>
            <w:b/>
            <w:bCs/>
            <w:sz w:val="24"/>
            <w:szCs w:val="24"/>
          </w:rPr>
          <w:t>122. What are the categories of debugging?</w:t>
        </w:r>
      </w:ins>
    </w:p>
    <w:p w:rsidR="00C25EF4" w:rsidRPr="00C25EF4" w:rsidRDefault="00C25EF4" w:rsidP="00C25EF4">
      <w:pPr>
        <w:spacing w:after="225" w:line="240" w:lineRule="auto"/>
        <w:rPr>
          <w:ins w:id="699" w:author="Unknown"/>
          <w:rFonts w:ascii="Times New Roman" w:eastAsia="Times New Roman" w:hAnsi="Times New Roman" w:cs="Times New Roman"/>
          <w:sz w:val="24"/>
          <w:szCs w:val="24"/>
        </w:rPr>
      </w:pPr>
      <w:ins w:id="700" w:author="Unknown">
        <w:r w:rsidRPr="00C25EF4">
          <w:rPr>
            <w:rFonts w:ascii="Times New Roman" w:eastAsia="Times New Roman" w:hAnsi="Times New Roman" w:cs="Times New Roman"/>
            <w:sz w:val="24"/>
            <w:szCs w:val="24"/>
          </w:rPr>
          <w:t>Categories for debugging</w:t>
        </w:r>
      </w:ins>
    </w:p>
    <w:p w:rsidR="00C25EF4" w:rsidRPr="00C25EF4" w:rsidRDefault="00C25EF4" w:rsidP="00C25EF4">
      <w:pPr>
        <w:spacing w:after="225" w:line="240" w:lineRule="auto"/>
        <w:rPr>
          <w:ins w:id="701" w:author="Unknown"/>
          <w:rFonts w:ascii="Times New Roman" w:eastAsia="Times New Roman" w:hAnsi="Times New Roman" w:cs="Times New Roman"/>
          <w:sz w:val="24"/>
          <w:szCs w:val="24"/>
        </w:rPr>
      </w:pPr>
      <w:ins w:id="702" w:author="Unknown">
        <w:r w:rsidRPr="00C25EF4">
          <w:rPr>
            <w:rFonts w:ascii="Times New Roman" w:eastAsia="Times New Roman" w:hAnsi="Times New Roman" w:cs="Times New Roman"/>
            <w:sz w:val="24"/>
            <w:szCs w:val="24"/>
          </w:rPr>
          <w:t>a)      Brute force debugging</w:t>
        </w:r>
      </w:ins>
    </w:p>
    <w:p w:rsidR="00C25EF4" w:rsidRPr="00C25EF4" w:rsidRDefault="00C25EF4" w:rsidP="00C25EF4">
      <w:pPr>
        <w:spacing w:after="225" w:line="240" w:lineRule="auto"/>
        <w:rPr>
          <w:ins w:id="703" w:author="Unknown"/>
          <w:rFonts w:ascii="Times New Roman" w:eastAsia="Times New Roman" w:hAnsi="Times New Roman" w:cs="Times New Roman"/>
          <w:sz w:val="24"/>
          <w:szCs w:val="24"/>
        </w:rPr>
      </w:pPr>
      <w:ins w:id="704" w:author="Unknown">
        <w:r w:rsidRPr="00C25EF4">
          <w:rPr>
            <w:rFonts w:ascii="Times New Roman" w:eastAsia="Times New Roman" w:hAnsi="Times New Roman" w:cs="Times New Roman"/>
            <w:sz w:val="24"/>
            <w:szCs w:val="24"/>
          </w:rPr>
          <w:t>b)      Backtracking</w:t>
        </w:r>
      </w:ins>
    </w:p>
    <w:p w:rsidR="00C25EF4" w:rsidRPr="00C25EF4" w:rsidRDefault="00C25EF4" w:rsidP="00C25EF4">
      <w:pPr>
        <w:spacing w:after="225" w:line="240" w:lineRule="auto"/>
        <w:rPr>
          <w:ins w:id="705" w:author="Unknown"/>
          <w:rFonts w:ascii="Times New Roman" w:eastAsia="Times New Roman" w:hAnsi="Times New Roman" w:cs="Times New Roman"/>
          <w:sz w:val="24"/>
          <w:szCs w:val="24"/>
        </w:rPr>
      </w:pPr>
      <w:ins w:id="706" w:author="Unknown">
        <w:r w:rsidRPr="00C25EF4">
          <w:rPr>
            <w:rFonts w:ascii="Times New Roman" w:eastAsia="Times New Roman" w:hAnsi="Times New Roman" w:cs="Times New Roman"/>
            <w:sz w:val="24"/>
            <w:szCs w:val="24"/>
          </w:rPr>
          <w:t>c)       Cause elimination</w:t>
        </w:r>
      </w:ins>
    </w:p>
    <w:p w:rsidR="00C25EF4" w:rsidRPr="00C25EF4" w:rsidRDefault="00C25EF4" w:rsidP="00C25EF4">
      <w:pPr>
        <w:spacing w:after="225" w:line="240" w:lineRule="auto"/>
        <w:rPr>
          <w:ins w:id="707" w:author="Unknown"/>
          <w:rFonts w:ascii="Times New Roman" w:eastAsia="Times New Roman" w:hAnsi="Times New Roman" w:cs="Times New Roman"/>
          <w:sz w:val="24"/>
          <w:szCs w:val="24"/>
        </w:rPr>
      </w:pPr>
      <w:ins w:id="708" w:author="Unknown">
        <w:r w:rsidRPr="00C25EF4">
          <w:rPr>
            <w:rFonts w:ascii="Times New Roman" w:eastAsia="Times New Roman" w:hAnsi="Times New Roman" w:cs="Times New Roman"/>
            <w:sz w:val="24"/>
            <w:szCs w:val="24"/>
          </w:rPr>
          <w:t>d)      Program slicing</w:t>
        </w:r>
      </w:ins>
    </w:p>
    <w:p w:rsidR="00C25EF4" w:rsidRPr="00C25EF4" w:rsidRDefault="00C25EF4" w:rsidP="00C25EF4">
      <w:pPr>
        <w:spacing w:after="225" w:line="240" w:lineRule="auto"/>
        <w:rPr>
          <w:ins w:id="709" w:author="Unknown"/>
          <w:rFonts w:ascii="Times New Roman" w:eastAsia="Times New Roman" w:hAnsi="Times New Roman" w:cs="Times New Roman"/>
          <w:sz w:val="24"/>
          <w:szCs w:val="24"/>
        </w:rPr>
      </w:pPr>
      <w:ins w:id="710" w:author="Unknown">
        <w:r w:rsidRPr="00C25EF4">
          <w:rPr>
            <w:rFonts w:ascii="Times New Roman" w:eastAsia="Times New Roman" w:hAnsi="Times New Roman" w:cs="Times New Roman"/>
            <w:sz w:val="24"/>
            <w:szCs w:val="24"/>
          </w:rPr>
          <w:t>e)      Fault tree analysis</w:t>
        </w:r>
      </w:ins>
    </w:p>
    <w:p w:rsidR="00C25EF4" w:rsidRPr="00C25EF4" w:rsidRDefault="00C25EF4" w:rsidP="00C25EF4">
      <w:pPr>
        <w:spacing w:after="225" w:line="240" w:lineRule="auto"/>
        <w:rPr>
          <w:ins w:id="711" w:author="Unknown"/>
          <w:rFonts w:ascii="Times New Roman" w:eastAsia="Times New Roman" w:hAnsi="Times New Roman" w:cs="Times New Roman"/>
          <w:sz w:val="24"/>
          <w:szCs w:val="24"/>
        </w:rPr>
      </w:pPr>
      <w:ins w:id="712" w:author="Unknown">
        <w:r w:rsidRPr="00C25EF4">
          <w:rPr>
            <w:rFonts w:ascii="Times New Roman" w:eastAsia="Times New Roman" w:hAnsi="Times New Roman" w:cs="Times New Roman"/>
            <w:b/>
            <w:bCs/>
            <w:sz w:val="24"/>
            <w:szCs w:val="24"/>
          </w:rPr>
          <w:t>123. What is fault masking explain with example?</w:t>
        </w:r>
      </w:ins>
    </w:p>
    <w:p w:rsidR="00C25EF4" w:rsidRPr="00C25EF4" w:rsidRDefault="00C25EF4" w:rsidP="00C25EF4">
      <w:pPr>
        <w:spacing w:after="225" w:line="240" w:lineRule="auto"/>
        <w:rPr>
          <w:ins w:id="713" w:author="Unknown"/>
          <w:rFonts w:ascii="Times New Roman" w:eastAsia="Times New Roman" w:hAnsi="Times New Roman" w:cs="Times New Roman"/>
          <w:sz w:val="24"/>
          <w:szCs w:val="24"/>
        </w:rPr>
      </w:pPr>
      <w:ins w:id="714" w:author="Unknown">
        <w:r w:rsidRPr="00C25EF4">
          <w:rPr>
            <w:rFonts w:ascii="Times New Roman" w:eastAsia="Times New Roman" w:hAnsi="Times New Roman" w:cs="Times New Roman"/>
            <w:sz w:val="24"/>
            <w:szCs w:val="24"/>
          </w:rPr>
          <w:t>When presence of one defect hides the presence of another defect in the system is known as fault masking.</w:t>
        </w:r>
      </w:ins>
    </w:p>
    <w:p w:rsidR="00C25EF4" w:rsidRPr="00C25EF4" w:rsidRDefault="00C25EF4" w:rsidP="00C25EF4">
      <w:pPr>
        <w:spacing w:after="225" w:line="240" w:lineRule="auto"/>
        <w:rPr>
          <w:ins w:id="715" w:author="Unknown"/>
          <w:rFonts w:ascii="Times New Roman" w:eastAsia="Times New Roman" w:hAnsi="Times New Roman" w:cs="Times New Roman"/>
          <w:sz w:val="24"/>
          <w:szCs w:val="24"/>
        </w:rPr>
      </w:pPr>
      <w:ins w:id="716" w:author="Unknown">
        <w:r w:rsidRPr="00C25EF4">
          <w:rPr>
            <w:rFonts w:ascii="Times New Roman" w:eastAsia="Times New Roman" w:hAnsi="Times New Roman" w:cs="Times New Roman"/>
            <w:sz w:val="24"/>
            <w:szCs w:val="24"/>
          </w:rPr>
          <w:t>Example : If the "Negative Value" cause a firing of unhandled system exception,  the developer will prevent the negative values inpu. This will resolve the issue and hide the defect of unhandled exception firing.</w:t>
        </w:r>
      </w:ins>
    </w:p>
    <w:p w:rsidR="00C25EF4" w:rsidRPr="00C25EF4" w:rsidRDefault="00C25EF4" w:rsidP="00C25EF4">
      <w:pPr>
        <w:spacing w:after="225" w:line="240" w:lineRule="auto"/>
        <w:rPr>
          <w:ins w:id="717" w:author="Unknown"/>
          <w:rFonts w:ascii="Times New Roman" w:eastAsia="Times New Roman" w:hAnsi="Times New Roman" w:cs="Times New Roman"/>
          <w:sz w:val="24"/>
          <w:szCs w:val="24"/>
        </w:rPr>
      </w:pPr>
      <w:ins w:id="718" w:author="Unknown">
        <w:r w:rsidRPr="00C25EF4">
          <w:rPr>
            <w:rFonts w:ascii="Times New Roman" w:eastAsia="Times New Roman" w:hAnsi="Times New Roman" w:cs="Times New Roman"/>
            <w:b/>
            <w:bCs/>
            <w:sz w:val="24"/>
            <w:szCs w:val="24"/>
          </w:rPr>
          <w:t>124. Explain what is Test Plan ? What are the information that should be covered in Test Plan ?</w:t>
        </w:r>
      </w:ins>
    </w:p>
    <w:p w:rsidR="00C25EF4" w:rsidRPr="00C25EF4" w:rsidRDefault="00C25EF4" w:rsidP="00C25EF4">
      <w:pPr>
        <w:spacing w:after="225" w:line="240" w:lineRule="auto"/>
        <w:rPr>
          <w:ins w:id="719" w:author="Unknown"/>
          <w:rFonts w:ascii="Times New Roman" w:eastAsia="Times New Roman" w:hAnsi="Times New Roman" w:cs="Times New Roman"/>
          <w:sz w:val="24"/>
          <w:szCs w:val="24"/>
        </w:rPr>
      </w:pPr>
      <w:ins w:id="720" w:author="Unknown">
        <w:r w:rsidRPr="00C25EF4">
          <w:rPr>
            <w:rFonts w:ascii="Times New Roman" w:eastAsia="Times New Roman" w:hAnsi="Times New Roman" w:cs="Times New Roman"/>
            <w:sz w:val="24"/>
            <w:szCs w:val="24"/>
          </w:rPr>
          <w:t>A test plan can be defined as a document describing the scope, approach, resources and schedule of testing activities and a test plan should cover the following details.</w:t>
        </w:r>
      </w:ins>
    </w:p>
    <w:p w:rsidR="00C25EF4" w:rsidRPr="00C25EF4" w:rsidRDefault="00C25EF4" w:rsidP="00C25EF4">
      <w:pPr>
        <w:numPr>
          <w:ilvl w:val="0"/>
          <w:numId w:val="17"/>
        </w:numPr>
        <w:spacing w:after="0" w:line="360" w:lineRule="atLeast"/>
        <w:ind w:left="450"/>
        <w:rPr>
          <w:ins w:id="721" w:author="Unknown"/>
          <w:rFonts w:ascii="Times New Roman" w:eastAsia="Times New Roman" w:hAnsi="Times New Roman" w:cs="Times New Roman"/>
          <w:sz w:val="24"/>
          <w:szCs w:val="24"/>
        </w:rPr>
      </w:pPr>
      <w:ins w:id="722" w:author="Unknown">
        <w:r w:rsidRPr="00C25EF4">
          <w:rPr>
            <w:rFonts w:ascii="Times New Roman" w:eastAsia="Times New Roman" w:hAnsi="Times New Roman" w:cs="Times New Roman"/>
            <w:sz w:val="24"/>
            <w:szCs w:val="24"/>
          </w:rPr>
          <w:lastRenderedPageBreak/>
          <w:t>Test Strategy</w:t>
        </w:r>
      </w:ins>
    </w:p>
    <w:p w:rsidR="00C25EF4" w:rsidRPr="00C25EF4" w:rsidRDefault="00C25EF4" w:rsidP="00C25EF4">
      <w:pPr>
        <w:numPr>
          <w:ilvl w:val="0"/>
          <w:numId w:val="17"/>
        </w:numPr>
        <w:spacing w:after="0" w:line="360" w:lineRule="atLeast"/>
        <w:ind w:left="450"/>
        <w:rPr>
          <w:ins w:id="723" w:author="Unknown"/>
          <w:rFonts w:ascii="Times New Roman" w:eastAsia="Times New Roman" w:hAnsi="Times New Roman" w:cs="Times New Roman"/>
          <w:sz w:val="24"/>
          <w:szCs w:val="24"/>
        </w:rPr>
      </w:pPr>
      <w:ins w:id="724" w:author="Unknown">
        <w:r w:rsidRPr="00C25EF4">
          <w:rPr>
            <w:rFonts w:ascii="Times New Roman" w:eastAsia="Times New Roman" w:hAnsi="Times New Roman" w:cs="Times New Roman"/>
            <w:sz w:val="24"/>
            <w:szCs w:val="24"/>
          </w:rPr>
          <w:t>Test Objective</w:t>
        </w:r>
      </w:ins>
    </w:p>
    <w:p w:rsidR="00C25EF4" w:rsidRPr="00C25EF4" w:rsidRDefault="00C25EF4" w:rsidP="00C25EF4">
      <w:pPr>
        <w:numPr>
          <w:ilvl w:val="0"/>
          <w:numId w:val="17"/>
        </w:numPr>
        <w:spacing w:after="0" w:line="360" w:lineRule="atLeast"/>
        <w:ind w:left="450"/>
        <w:rPr>
          <w:ins w:id="725" w:author="Unknown"/>
          <w:rFonts w:ascii="Times New Roman" w:eastAsia="Times New Roman" w:hAnsi="Times New Roman" w:cs="Times New Roman"/>
          <w:sz w:val="24"/>
          <w:szCs w:val="24"/>
        </w:rPr>
      </w:pPr>
      <w:ins w:id="726" w:author="Unknown">
        <w:r w:rsidRPr="00C25EF4">
          <w:rPr>
            <w:rFonts w:ascii="Times New Roman" w:eastAsia="Times New Roman" w:hAnsi="Times New Roman" w:cs="Times New Roman"/>
            <w:sz w:val="24"/>
            <w:szCs w:val="24"/>
          </w:rPr>
          <w:t>Exit/Suspension Criteria</w:t>
        </w:r>
      </w:ins>
    </w:p>
    <w:p w:rsidR="00C25EF4" w:rsidRPr="00C25EF4" w:rsidRDefault="00C25EF4" w:rsidP="00C25EF4">
      <w:pPr>
        <w:numPr>
          <w:ilvl w:val="0"/>
          <w:numId w:val="17"/>
        </w:numPr>
        <w:spacing w:after="0" w:line="360" w:lineRule="atLeast"/>
        <w:ind w:left="450"/>
        <w:rPr>
          <w:ins w:id="727" w:author="Unknown"/>
          <w:rFonts w:ascii="Times New Roman" w:eastAsia="Times New Roman" w:hAnsi="Times New Roman" w:cs="Times New Roman"/>
          <w:sz w:val="24"/>
          <w:szCs w:val="24"/>
        </w:rPr>
      </w:pPr>
      <w:ins w:id="728" w:author="Unknown">
        <w:r w:rsidRPr="00C25EF4">
          <w:rPr>
            <w:rFonts w:ascii="Times New Roman" w:eastAsia="Times New Roman" w:hAnsi="Times New Roman" w:cs="Times New Roman"/>
            <w:sz w:val="24"/>
            <w:szCs w:val="24"/>
          </w:rPr>
          <w:t>Resource Planning</w:t>
        </w:r>
      </w:ins>
    </w:p>
    <w:p w:rsidR="00C25EF4" w:rsidRPr="00C25EF4" w:rsidRDefault="00C25EF4" w:rsidP="00C25EF4">
      <w:pPr>
        <w:numPr>
          <w:ilvl w:val="0"/>
          <w:numId w:val="17"/>
        </w:numPr>
        <w:spacing w:after="0" w:line="360" w:lineRule="atLeast"/>
        <w:ind w:left="450"/>
        <w:rPr>
          <w:ins w:id="729" w:author="Unknown"/>
          <w:rFonts w:ascii="Times New Roman" w:eastAsia="Times New Roman" w:hAnsi="Times New Roman" w:cs="Times New Roman"/>
          <w:sz w:val="24"/>
          <w:szCs w:val="24"/>
        </w:rPr>
      </w:pPr>
      <w:ins w:id="730" w:author="Unknown">
        <w:r w:rsidRPr="00C25EF4">
          <w:rPr>
            <w:rFonts w:ascii="Times New Roman" w:eastAsia="Times New Roman" w:hAnsi="Times New Roman" w:cs="Times New Roman"/>
            <w:sz w:val="24"/>
            <w:szCs w:val="24"/>
          </w:rPr>
          <w:t>Test Deliverables</w:t>
        </w:r>
      </w:ins>
    </w:p>
    <w:p w:rsidR="00C25EF4" w:rsidRPr="00C25EF4" w:rsidRDefault="00C25EF4" w:rsidP="00C25EF4">
      <w:pPr>
        <w:spacing w:after="225" w:line="240" w:lineRule="auto"/>
        <w:rPr>
          <w:ins w:id="731" w:author="Unknown"/>
          <w:rFonts w:ascii="Times New Roman" w:eastAsia="Times New Roman" w:hAnsi="Times New Roman" w:cs="Times New Roman"/>
          <w:sz w:val="24"/>
          <w:szCs w:val="24"/>
        </w:rPr>
      </w:pPr>
      <w:ins w:id="732" w:author="Unknown">
        <w:r w:rsidRPr="00C25EF4">
          <w:rPr>
            <w:rFonts w:ascii="Times New Roman" w:eastAsia="Times New Roman" w:hAnsi="Times New Roman" w:cs="Times New Roman"/>
            <w:b/>
            <w:bCs/>
            <w:sz w:val="24"/>
            <w:szCs w:val="24"/>
          </w:rPr>
          <w:t>125. How you can eliminate the product risk in your project ?</w:t>
        </w:r>
      </w:ins>
    </w:p>
    <w:p w:rsidR="00C25EF4" w:rsidRPr="00C25EF4" w:rsidRDefault="00C25EF4" w:rsidP="00C25EF4">
      <w:pPr>
        <w:spacing w:after="225" w:line="240" w:lineRule="auto"/>
        <w:rPr>
          <w:ins w:id="733" w:author="Unknown"/>
          <w:rFonts w:ascii="Times New Roman" w:eastAsia="Times New Roman" w:hAnsi="Times New Roman" w:cs="Times New Roman"/>
          <w:sz w:val="24"/>
          <w:szCs w:val="24"/>
        </w:rPr>
      </w:pPr>
      <w:ins w:id="734" w:author="Unknown">
        <w:r w:rsidRPr="00C25EF4">
          <w:rPr>
            <w:rFonts w:ascii="Times New Roman" w:eastAsia="Times New Roman" w:hAnsi="Times New Roman" w:cs="Times New Roman"/>
            <w:sz w:val="24"/>
            <w:szCs w:val="24"/>
          </w:rPr>
          <w:t>To eliminate product risk in your project, there is simple yet crucial step that can reduce the product risk in your project.</w:t>
        </w:r>
      </w:ins>
    </w:p>
    <w:p w:rsidR="00C25EF4" w:rsidRPr="00C25EF4" w:rsidRDefault="00C25EF4" w:rsidP="00C25EF4">
      <w:pPr>
        <w:numPr>
          <w:ilvl w:val="0"/>
          <w:numId w:val="18"/>
        </w:numPr>
        <w:spacing w:after="0" w:line="360" w:lineRule="atLeast"/>
        <w:ind w:left="450"/>
        <w:rPr>
          <w:ins w:id="735" w:author="Unknown"/>
          <w:rFonts w:ascii="Times New Roman" w:eastAsia="Times New Roman" w:hAnsi="Times New Roman" w:cs="Times New Roman"/>
          <w:sz w:val="24"/>
          <w:szCs w:val="24"/>
        </w:rPr>
      </w:pPr>
      <w:ins w:id="736" w:author="Unknown">
        <w:r w:rsidRPr="00C25EF4">
          <w:rPr>
            <w:rFonts w:ascii="Times New Roman" w:eastAsia="Times New Roman" w:hAnsi="Times New Roman" w:cs="Times New Roman"/>
            <w:sz w:val="24"/>
            <w:szCs w:val="24"/>
          </w:rPr>
          <w:t>Investigate the specification documents</w:t>
        </w:r>
      </w:ins>
    </w:p>
    <w:p w:rsidR="00C25EF4" w:rsidRPr="00C25EF4" w:rsidRDefault="00C25EF4" w:rsidP="00C25EF4">
      <w:pPr>
        <w:numPr>
          <w:ilvl w:val="0"/>
          <w:numId w:val="18"/>
        </w:numPr>
        <w:spacing w:after="0" w:line="360" w:lineRule="atLeast"/>
        <w:ind w:left="450"/>
        <w:rPr>
          <w:ins w:id="737" w:author="Unknown"/>
          <w:rFonts w:ascii="Times New Roman" w:eastAsia="Times New Roman" w:hAnsi="Times New Roman" w:cs="Times New Roman"/>
          <w:sz w:val="24"/>
          <w:szCs w:val="24"/>
        </w:rPr>
      </w:pPr>
      <w:ins w:id="738" w:author="Unknown">
        <w:r w:rsidRPr="00C25EF4">
          <w:rPr>
            <w:rFonts w:ascii="Times New Roman" w:eastAsia="Times New Roman" w:hAnsi="Times New Roman" w:cs="Times New Roman"/>
            <w:sz w:val="24"/>
            <w:szCs w:val="24"/>
          </w:rPr>
          <w:t>Have discussions about the project with all stakeholders including the developer</w:t>
        </w:r>
      </w:ins>
    </w:p>
    <w:p w:rsidR="00C25EF4" w:rsidRPr="00C25EF4" w:rsidRDefault="00C25EF4" w:rsidP="00C25EF4">
      <w:pPr>
        <w:numPr>
          <w:ilvl w:val="0"/>
          <w:numId w:val="18"/>
        </w:numPr>
        <w:spacing w:after="0" w:line="360" w:lineRule="atLeast"/>
        <w:ind w:left="450"/>
        <w:rPr>
          <w:ins w:id="739" w:author="Unknown"/>
          <w:rFonts w:ascii="Times New Roman" w:eastAsia="Times New Roman" w:hAnsi="Times New Roman" w:cs="Times New Roman"/>
          <w:sz w:val="24"/>
          <w:szCs w:val="24"/>
        </w:rPr>
      </w:pPr>
      <w:ins w:id="740" w:author="Unknown">
        <w:r w:rsidRPr="00C25EF4">
          <w:rPr>
            <w:rFonts w:ascii="Times New Roman" w:eastAsia="Times New Roman" w:hAnsi="Times New Roman" w:cs="Times New Roman"/>
            <w:sz w:val="24"/>
            <w:szCs w:val="24"/>
          </w:rPr>
          <w:t>As a real user walk around the website</w:t>
        </w:r>
      </w:ins>
    </w:p>
    <w:p w:rsidR="00C25EF4" w:rsidRPr="00C25EF4" w:rsidRDefault="00C25EF4" w:rsidP="00C25EF4">
      <w:pPr>
        <w:spacing w:after="225" w:line="240" w:lineRule="auto"/>
        <w:rPr>
          <w:ins w:id="741" w:author="Unknown"/>
          <w:rFonts w:ascii="Times New Roman" w:eastAsia="Times New Roman" w:hAnsi="Times New Roman" w:cs="Times New Roman"/>
          <w:sz w:val="24"/>
          <w:szCs w:val="24"/>
        </w:rPr>
      </w:pPr>
      <w:ins w:id="742" w:author="Unknown">
        <w:r w:rsidRPr="00C25EF4">
          <w:rPr>
            <w:rFonts w:ascii="Times New Roman" w:eastAsia="Times New Roman" w:hAnsi="Times New Roman" w:cs="Times New Roman"/>
            <w:b/>
            <w:bCs/>
            <w:sz w:val="24"/>
            <w:szCs w:val="24"/>
          </w:rPr>
          <w:t>126. What are the common risk that leads to the project failure?</w:t>
        </w:r>
      </w:ins>
    </w:p>
    <w:p w:rsidR="00C25EF4" w:rsidRPr="00C25EF4" w:rsidRDefault="00C25EF4" w:rsidP="00C25EF4">
      <w:pPr>
        <w:spacing w:after="225" w:line="240" w:lineRule="auto"/>
        <w:rPr>
          <w:ins w:id="743" w:author="Unknown"/>
          <w:rFonts w:ascii="Times New Roman" w:eastAsia="Times New Roman" w:hAnsi="Times New Roman" w:cs="Times New Roman"/>
          <w:sz w:val="24"/>
          <w:szCs w:val="24"/>
        </w:rPr>
      </w:pPr>
      <w:ins w:id="744" w:author="Unknown">
        <w:r w:rsidRPr="00C25EF4">
          <w:rPr>
            <w:rFonts w:ascii="Times New Roman" w:eastAsia="Times New Roman" w:hAnsi="Times New Roman" w:cs="Times New Roman"/>
            <w:sz w:val="24"/>
            <w:szCs w:val="24"/>
          </w:rPr>
          <w:t>The common risk that leads to a project failure are</w:t>
        </w:r>
      </w:ins>
    </w:p>
    <w:p w:rsidR="00C25EF4" w:rsidRPr="00C25EF4" w:rsidRDefault="00C25EF4" w:rsidP="00C25EF4">
      <w:pPr>
        <w:numPr>
          <w:ilvl w:val="0"/>
          <w:numId w:val="19"/>
        </w:numPr>
        <w:spacing w:after="0" w:line="360" w:lineRule="atLeast"/>
        <w:ind w:left="450"/>
        <w:rPr>
          <w:ins w:id="745" w:author="Unknown"/>
          <w:rFonts w:ascii="Times New Roman" w:eastAsia="Times New Roman" w:hAnsi="Times New Roman" w:cs="Times New Roman"/>
          <w:sz w:val="24"/>
          <w:szCs w:val="24"/>
        </w:rPr>
      </w:pPr>
      <w:ins w:id="746" w:author="Unknown">
        <w:r w:rsidRPr="00C25EF4">
          <w:rPr>
            <w:rFonts w:ascii="Times New Roman" w:eastAsia="Times New Roman" w:hAnsi="Times New Roman" w:cs="Times New Roman"/>
            <w:sz w:val="24"/>
            <w:szCs w:val="24"/>
          </w:rPr>
          <w:t>Not having enough human resource</w:t>
        </w:r>
      </w:ins>
    </w:p>
    <w:p w:rsidR="00C25EF4" w:rsidRPr="00C25EF4" w:rsidRDefault="00C25EF4" w:rsidP="00C25EF4">
      <w:pPr>
        <w:numPr>
          <w:ilvl w:val="0"/>
          <w:numId w:val="19"/>
        </w:numPr>
        <w:spacing w:after="0" w:line="360" w:lineRule="atLeast"/>
        <w:ind w:left="450"/>
        <w:rPr>
          <w:ins w:id="747" w:author="Unknown"/>
          <w:rFonts w:ascii="Times New Roman" w:eastAsia="Times New Roman" w:hAnsi="Times New Roman" w:cs="Times New Roman"/>
          <w:sz w:val="24"/>
          <w:szCs w:val="24"/>
        </w:rPr>
      </w:pPr>
      <w:ins w:id="748" w:author="Unknown">
        <w:r w:rsidRPr="00C25EF4">
          <w:rPr>
            <w:rFonts w:ascii="Times New Roman" w:eastAsia="Times New Roman" w:hAnsi="Times New Roman" w:cs="Times New Roman"/>
            <w:sz w:val="24"/>
            <w:szCs w:val="24"/>
          </w:rPr>
          <w:t>Testing Environment may not be set up properly</w:t>
        </w:r>
      </w:ins>
    </w:p>
    <w:p w:rsidR="00C25EF4" w:rsidRPr="00C25EF4" w:rsidRDefault="00C25EF4" w:rsidP="00C25EF4">
      <w:pPr>
        <w:numPr>
          <w:ilvl w:val="0"/>
          <w:numId w:val="19"/>
        </w:numPr>
        <w:spacing w:after="0" w:line="360" w:lineRule="atLeast"/>
        <w:ind w:left="450"/>
        <w:rPr>
          <w:ins w:id="749" w:author="Unknown"/>
          <w:rFonts w:ascii="Times New Roman" w:eastAsia="Times New Roman" w:hAnsi="Times New Roman" w:cs="Times New Roman"/>
          <w:sz w:val="24"/>
          <w:szCs w:val="24"/>
        </w:rPr>
      </w:pPr>
      <w:ins w:id="750" w:author="Unknown">
        <w:r w:rsidRPr="00C25EF4">
          <w:rPr>
            <w:rFonts w:ascii="Times New Roman" w:eastAsia="Times New Roman" w:hAnsi="Times New Roman" w:cs="Times New Roman"/>
            <w:sz w:val="24"/>
            <w:szCs w:val="24"/>
          </w:rPr>
          <w:t>Limited Budget</w:t>
        </w:r>
      </w:ins>
    </w:p>
    <w:p w:rsidR="00C25EF4" w:rsidRPr="00C25EF4" w:rsidRDefault="00C25EF4" w:rsidP="00C25EF4">
      <w:pPr>
        <w:numPr>
          <w:ilvl w:val="0"/>
          <w:numId w:val="19"/>
        </w:numPr>
        <w:spacing w:after="0" w:line="360" w:lineRule="atLeast"/>
        <w:ind w:left="450"/>
        <w:rPr>
          <w:ins w:id="751" w:author="Unknown"/>
          <w:rFonts w:ascii="Times New Roman" w:eastAsia="Times New Roman" w:hAnsi="Times New Roman" w:cs="Times New Roman"/>
          <w:sz w:val="24"/>
          <w:szCs w:val="24"/>
        </w:rPr>
      </w:pPr>
      <w:ins w:id="752" w:author="Unknown">
        <w:r w:rsidRPr="00C25EF4">
          <w:rPr>
            <w:rFonts w:ascii="Times New Roman" w:eastAsia="Times New Roman" w:hAnsi="Times New Roman" w:cs="Times New Roman"/>
            <w:sz w:val="24"/>
            <w:szCs w:val="24"/>
          </w:rPr>
          <w:t>Time Limitations</w:t>
        </w:r>
      </w:ins>
    </w:p>
    <w:p w:rsidR="00C25EF4" w:rsidRPr="00C25EF4" w:rsidRDefault="00C25EF4" w:rsidP="00C25EF4">
      <w:pPr>
        <w:spacing w:after="225" w:line="240" w:lineRule="auto"/>
        <w:rPr>
          <w:ins w:id="753" w:author="Unknown"/>
          <w:rFonts w:ascii="Times New Roman" w:eastAsia="Times New Roman" w:hAnsi="Times New Roman" w:cs="Times New Roman"/>
          <w:sz w:val="24"/>
          <w:szCs w:val="24"/>
        </w:rPr>
      </w:pPr>
      <w:ins w:id="754" w:author="Unknown">
        <w:r w:rsidRPr="00C25EF4">
          <w:rPr>
            <w:rFonts w:ascii="Times New Roman" w:eastAsia="Times New Roman" w:hAnsi="Times New Roman" w:cs="Times New Roman"/>
            <w:b/>
            <w:bCs/>
            <w:sz w:val="24"/>
            <w:szCs w:val="24"/>
          </w:rPr>
          <w:t>127.  On what basis you can arrive to an estimation for your project?</w:t>
        </w:r>
      </w:ins>
    </w:p>
    <w:p w:rsidR="00C25EF4" w:rsidRPr="00C25EF4" w:rsidRDefault="00C25EF4" w:rsidP="00C25EF4">
      <w:pPr>
        <w:spacing w:after="225" w:line="240" w:lineRule="auto"/>
        <w:rPr>
          <w:ins w:id="755" w:author="Unknown"/>
          <w:rFonts w:ascii="Times New Roman" w:eastAsia="Times New Roman" w:hAnsi="Times New Roman" w:cs="Times New Roman"/>
          <w:sz w:val="24"/>
          <w:szCs w:val="24"/>
        </w:rPr>
      </w:pPr>
      <w:ins w:id="756" w:author="Unknown">
        <w:r w:rsidRPr="00C25EF4">
          <w:rPr>
            <w:rFonts w:ascii="Times New Roman" w:eastAsia="Times New Roman" w:hAnsi="Times New Roman" w:cs="Times New Roman"/>
            <w:sz w:val="24"/>
            <w:szCs w:val="24"/>
          </w:rPr>
          <w:t>To estimate your project , you have to consider following points</w:t>
        </w:r>
      </w:ins>
    </w:p>
    <w:p w:rsidR="00C25EF4" w:rsidRPr="00C25EF4" w:rsidRDefault="00C25EF4" w:rsidP="00C25EF4">
      <w:pPr>
        <w:numPr>
          <w:ilvl w:val="0"/>
          <w:numId w:val="20"/>
        </w:numPr>
        <w:spacing w:after="0" w:line="360" w:lineRule="atLeast"/>
        <w:ind w:left="450"/>
        <w:rPr>
          <w:ins w:id="757" w:author="Unknown"/>
          <w:rFonts w:ascii="Times New Roman" w:eastAsia="Times New Roman" w:hAnsi="Times New Roman" w:cs="Times New Roman"/>
          <w:sz w:val="24"/>
          <w:szCs w:val="24"/>
        </w:rPr>
      </w:pPr>
      <w:ins w:id="758" w:author="Unknown">
        <w:r w:rsidRPr="00C25EF4">
          <w:rPr>
            <w:rFonts w:ascii="Times New Roman" w:eastAsia="Times New Roman" w:hAnsi="Times New Roman" w:cs="Times New Roman"/>
            <w:sz w:val="24"/>
            <w:szCs w:val="24"/>
          </w:rPr>
          <w:t>Divide the whole project into a smallest tasks</w:t>
        </w:r>
      </w:ins>
    </w:p>
    <w:p w:rsidR="00C25EF4" w:rsidRPr="00C25EF4" w:rsidRDefault="00C25EF4" w:rsidP="00C25EF4">
      <w:pPr>
        <w:numPr>
          <w:ilvl w:val="0"/>
          <w:numId w:val="20"/>
        </w:numPr>
        <w:spacing w:after="0" w:line="360" w:lineRule="atLeast"/>
        <w:ind w:left="450"/>
        <w:rPr>
          <w:ins w:id="759" w:author="Unknown"/>
          <w:rFonts w:ascii="Times New Roman" w:eastAsia="Times New Roman" w:hAnsi="Times New Roman" w:cs="Times New Roman"/>
          <w:sz w:val="24"/>
          <w:szCs w:val="24"/>
        </w:rPr>
      </w:pPr>
      <w:ins w:id="760" w:author="Unknown">
        <w:r w:rsidRPr="00C25EF4">
          <w:rPr>
            <w:rFonts w:ascii="Times New Roman" w:eastAsia="Times New Roman" w:hAnsi="Times New Roman" w:cs="Times New Roman"/>
            <w:sz w:val="24"/>
            <w:szCs w:val="24"/>
          </w:rPr>
          <w:t>Allocate each task to team members</w:t>
        </w:r>
      </w:ins>
    </w:p>
    <w:p w:rsidR="00C25EF4" w:rsidRPr="00C25EF4" w:rsidRDefault="00C25EF4" w:rsidP="00C25EF4">
      <w:pPr>
        <w:numPr>
          <w:ilvl w:val="0"/>
          <w:numId w:val="20"/>
        </w:numPr>
        <w:spacing w:after="0" w:line="360" w:lineRule="atLeast"/>
        <w:ind w:left="450"/>
        <w:rPr>
          <w:ins w:id="761" w:author="Unknown"/>
          <w:rFonts w:ascii="Times New Roman" w:eastAsia="Times New Roman" w:hAnsi="Times New Roman" w:cs="Times New Roman"/>
          <w:sz w:val="24"/>
          <w:szCs w:val="24"/>
        </w:rPr>
      </w:pPr>
      <w:ins w:id="762" w:author="Unknown">
        <w:r w:rsidRPr="00C25EF4">
          <w:rPr>
            <w:rFonts w:ascii="Times New Roman" w:eastAsia="Times New Roman" w:hAnsi="Times New Roman" w:cs="Times New Roman"/>
            <w:sz w:val="24"/>
            <w:szCs w:val="24"/>
          </w:rPr>
          <w:t>Estimate the effort required to complete each task</w:t>
        </w:r>
      </w:ins>
    </w:p>
    <w:p w:rsidR="00C25EF4" w:rsidRPr="00C25EF4" w:rsidRDefault="00C25EF4" w:rsidP="00C25EF4">
      <w:pPr>
        <w:numPr>
          <w:ilvl w:val="0"/>
          <w:numId w:val="20"/>
        </w:numPr>
        <w:spacing w:after="0" w:line="360" w:lineRule="atLeast"/>
        <w:ind w:left="450"/>
        <w:rPr>
          <w:ins w:id="763" w:author="Unknown"/>
          <w:rFonts w:ascii="Times New Roman" w:eastAsia="Times New Roman" w:hAnsi="Times New Roman" w:cs="Times New Roman"/>
          <w:sz w:val="24"/>
          <w:szCs w:val="24"/>
        </w:rPr>
      </w:pPr>
      <w:ins w:id="764" w:author="Unknown">
        <w:r w:rsidRPr="00C25EF4">
          <w:rPr>
            <w:rFonts w:ascii="Times New Roman" w:eastAsia="Times New Roman" w:hAnsi="Times New Roman" w:cs="Times New Roman"/>
            <w:sz w:val="24"/>
            <w:szCs w:val="24"/>
          </w:rPr>
          <w:t>Validate the estimation</w:t>
        </w:r>
      </w:ins>
    </w:p>
    <w:p w:rsidR="00C25EF4" w:rsidRPr="00C25EF4" w:rsidRDefault="00C25EF4" w:rsidP="00C25EF4">
      <w:pPr>
        <w:spacing w:line="240" w:lineRule="auto"/>
        <w:rPr>
          <w:ins w:id="765" w:author="Unknown"/>
          <w:rFonts w:ascii="Times New Roman" w:eastAsia="Times New Roman" w:hAnsi="Times New Roman" w:cs="Times New Roman"/>
          <w:sz w:val="24"/>
          <w:szCs w:val="24"/>
        </w:rPr>
      </w:pPr>
      <w:ins w:id="766" w:author="Unknown">
        <w:r w:rsidRPr="00C25EF4">
          <w:rPr>
            <w:rFonts w:ascii="Times New Roman" w:eastAsia="Times New Roman" w:hAnsi="Times New Roman" w:cs="Times New Roman"/>
            <w:b/>
            <w:bCs/>
            <w:sz w:val="24"/>
            <w:szCs w:val="24"/>
          </w:rPr>
          <w:t>128. Explain how you would allocate task to team members ?</w:t>
        </w:r>
      </w:ins>
    </w:p>
    <w:tbl>
      <w:tblPr>
        <w:tblW w:w="12750" w:type="dxa"/>
        <w:tblCellMar>
          <w:top w:w="15" w:type="dxa"/>
          <w:left w:w="15" w:type="dxa"/>
          <w:bottom w:w="15" w:type="dxa"/>
          <w:right w:w="15" w:type="dxa"/>
        </w:tblCellMar>
        <w:tblLook w:val="04A0"/>
      </w:tblPr>
      <w:tblGrid>
        <w:gridCol w:w="7812"/>
        <w:gridCol w:w="4938"/>
      </w:tblGrid>
      <w:tr w:rsidR="00C25EF4" w:rsidRPr="00C25EF4" w:rsidTr="00C25EF4">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spacing w:after="225" w:line="300" w:lineRule="atLeast"/>
              <w:rPr>
                <w:rFonts w:ascii="Times New Roman" w:eastAsia="Times New Roman" w:hAnsi="Times New Roman" w:cs="Times New Roman"/>
                <w:sz w:val="24"/>
                <w:szCs w:val="24"/>
              </w:rPr>
            </w:pPr>
            <w:r w:rsidRPr="00C25EF4">
              <w:rPr>
                <w:rFonts w:ascii="Times New Roman" w:eastAsia="Times New Roman" w:hAnsi="Times New Roman" w:cs="Times New Roman"/>
                <w:b/>
                <w:bCs/>
                <w:sz w:val="24"/>
                <w:szCs w:val="24"/>
              </w:rPr>
              <w:t>Task</w:t>
            </w:r>
          </w:p>
        </w:tc>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spacing w:after="225" w:line="300" w:lineRule="atLeast"/>
              <w:rPr>
                <w:rFonts w:ascii="Times New Roman" w:eastAsia="Times New Roman" w:hAnsi="Times New Roman" w:cs="Times New Roman"/>
                <w:sz w:val="24"/>
                <w:szCs w:val="24"/>
              </w:rPr>
            </w:pPr>
            <w:r w:rsidRPr="00C25EF4">
              <w:rPr>
                <w:rFonts w:ascii="Times New Roman" w:eastAsia="Times New Roman" w:hAnsi="Times New Roman" w:cs="Times New Roman"/>
                <w:b/>
                <w:bCs/>
                <w:sz w:val="24"/>
                <w:szCs w:val="24"/>
              </w:rPr>
              <w:t>Member</w:t>
            </w:r>
          </w:p>
        </w:tc>
      </w:tr>
      <w:tr w:rsidR="00C25EF4" w:rsidRPr="00C25EF4" w:rsidTr="00C25EF4">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21"/>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Analyze software requirement specification</w:t>
            </w:r>
          </w:p>
        </w:tc>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22"/>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All the members</w:t>
            </w:r>
          </w:p>
        </w:tc>
      </w:tr>
      <w:tr w:rsidR="00C25EF4" w:rsidRPr="00C25EF4" w:rsidTr="00C25EF4">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numPr>
                <w:ilvl w:val="0"/>
                <w:numId w:val="23"/>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Create the test specification</w:t>
            </w:r>
          </w:p>
        </w:tc>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numPr>
                <w:ilvl w:val="0"/>
                <w:numId w:val="24"/>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Tester/Test Analyst</w:t>
            </w:r>
          </w:p>
        </w:tc>
      </w:tr>
      <w:tr w:rsidR="00C25EF4" w:rsidRPr="00C25EF4" w:rsidTr="00C25EF4">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25"/>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Build up the test environment</w:t>
            </w:r>
          </w:p>
        </w:tc>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26"/>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Test administrator</w:t>
            </w:r>
          </w:p>
        </w:tc>
      </w:tr>
      <w:tr w:rsidR="00C25EF4" w:rsidRPr="00C25EF4" w:rsidTr="00C25EF4">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numPr>
                <w:ilvl w:val="0"/>
                <w:numId w:val="27"/>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Execute the test cases</w:t>
            </w:r>
          </w:p>
        </w:tc>
        <w:tc>
          <w:tcPr>
            <w:tcW w:w="0" w:type="auto"/>
            <w:tcBorders>
              <w:top w:val="single" w:sz="6" w:space="0" w:color="DDDDDD"/>
            </w:tcBorders>
            <w:shd w:val="clear" w:color="auto" w:fill="F9F9F9"/>
            <w:tcMar>
              <w:top w:w="120" w:type="dxa"/>
              <w:left w:w="120" w:type="dxa"/>
              <w:bottom w:w="120" w:type="dxa"/>
              <w:right w:w="120" w:type="dxa"/>
            </w:tcMar>
            <w:hideMark/>
          </w:tcPr>
          <w:p w:rsidR="00C25EF4" w:rsidRPr="00C25EF4" w:rsidRDefault="00C25EF4" w:rsidP="00C25EF4">
            <w:pPr>
              <w:numPr>
                <w:ilvl w:val="0"/>
                <w:numId w:val="28"/>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Tester, Test administrator</w:t>
            </w:r>
          </w:p>
        </w:tc>
      </w:tr>
      <w:tr w:rsidR="00C25EF4" w:rsidRPr="00C25EF4" w:rsidTr="00C25EF4">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29"/>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lastRenderedPageBreak/>
              <w:t>Report defects</w:t>
            </w:r>
          </w:p>
        </w:tc>
        <w:tc>
          <w:tcPr>
            <w:tcW w:w="0" w:type="auto"/>
            <w:tcBorders>
              <w:top w:val="single" w:sz="6" w:space="0" w:color="DDDDDD"/>
            </w:tcBorders>
            <w:shd w:val="clear" w:color="auto" w:fill="auto"/>
            <w:tcMar>
              <w:top w:w="120" w:type="dxa"/>
              <w:left w:w="120" w:type="dxa"/>
              <w:bottom w:w="120" w:type="dxa"/>
              <w:right w:w="120" w:type="dxa"/>
            </w:tcMar>
            <w:hideMark/>
          </w:tcPr>
          <w:p w:rsidR="00C25EF4" w:rsidRPr="00C25EF4" w:rsidRDefault="00C25EF4" w:rsidP="00C25EF4">
            <w:pPr>
              <w:numPr>
                <w:ilvl w:val="0"/>
                <w:numId w:val="30"/>
              </w:numPr>
              <w:spacing w:after="0" w:line="360" w:lineRule="atLeast"/>
              <w:ind w:left="300"/>
              <w:rPr>
                <w:rFonts w:ascii="Times New Roman" w:eastAsia="Times New Roman" w:hAnsi="Times New Roman" w:cs="Times New Roman"/>
                <w:sz w:val="24"/>
                <w:szCs w:val="24"/>
              </w:rPr>
            </w:pPr>
            <w:r w:rsidRPr="00C25EF4">
              <w:rPr>
                <w:rFonts w:ascii="Times New Roman" w:eastAsia="Times New Roman" w:hAnsi="Times New Roman" w:cs="Times New Roman"/>
                <w:sz w:val="24"/>
                <w:szCs w:val="24"/>
              </w:rPr>
              <w:t>Tester</w:t>
            </w:r>
          </w:p>
        </w:tc>
      </w:tr>
    </w:tbl>
    <w:p w:rsidR="00C25EF4" w:rsidRPr="00C25EF4" w:rsidRDefault="00C25EF4" w:rsidP="00C25EF4">
      <w:pPr>
        <w:spacing w:after="225" w:line="240" w:lineRule="auto"/>
        <w:rPr>
          <w:ins w:id="767" w:author="Unknown"/>
          <w:rFonts w:ascii="Times New Roman" w:eastAsia="Times New Roman" w:hAnsi="Times New Roman" w:cs="Times New Roman"/>
          <w:sz w:val="24"/>
          <w:szCs w:val="24"/>
        </w:rPr>
      </w:pPr>
      <w:ins w:id="768" w:author="Unknown">
        <w:r w:rsidRPr="00C25EF4">
          <w:rPr>
            <w:rFonts w:ascii="Times New Roman" w:eastAsia="Times New Roman" w:hAnsi="Times New Roman" w:cs="Times New Roman"/>
            <w:b/>
            <w:bCs/>
            <w:sz w:val="24"/>
            <w:szCs w:val="24"/>
          </w:rPr>
          <w:t>129. Explain what is testing type and what are the commonly used testing type ?</w:t>
        </w:r>
      </w:ins>
    </w:p>
    <w:p w:rsidR="00C25EF4" w:rsidRPr="00C25EF4" w:rsidRDefault="00C25EF4" w:rsidP="00C25EF4">
      <w:pPr>
        <w:spacing w:after="225" w:line="240" w:lineRule="auto"/>
        <w:rPr>
          <w:ins w:id="769" w:author="Unknown"/>
          <w:rFonts w:ascii="Times New Roman" w:eastAsia="Times New Roman" w:hAnsi="Times New Roman" w:cs="Times New Roman"/>
          <w:sz w:val="24"/>
          <w:szCs w:val="24"/>
        </w:rPr>
      </w:pPr>
      <w:ins w:id="770" w:author="Unknown">
        <w:r w:rsidRPr="00C25EF4">
          <w:rPr>
            <w:rFonts w:ascii="Times New Roman" w:eastAsia="Times New Roman" w:hAnsi="Times New Roman" w:cs="Times New Roman"/>
            <w:sz w:val="24"/>
            <w:szCs w:val="24"/>
          </w:rPr>
          <w:t>To get an expected test outcome a standard procedure is followed which is referred as Testing Type.</w:t>
        </w:r>
      </w:ins>
    </w:p>
    <w:p w:rsidR="00C25EF4" w:rsidRPr="00C25EF4" w:rsidRDefault="00C25EF4" w:rsidP="00C25EF4">
      <w:pPr>
        <w:spacing w:after="225" w:line="240" w:lineRule="auto"/>
        <w:rPr>
          <w:ins w:id="771" w:author="Unknown"/>
          <w:rFonts w:ascii="Times New Roman" w:eastAsia="Times New Roman" w:hAnsi="Times New Roman" w:cs="Times New Roman"/>
          <w:sz w:val="24"/>
          <w:szCs w:val="24"/>
        </w:rPr>
      </w:pPr>
      <w:ins w:id="772" w:author="Unknown">
        <w:r w:rsidRPr="00C25EF4">
          <w:rPr>
            <w:rFonts w:ascii="Times New Roman" w:eastAsia="Times New Roman" w:hAnsi="Times New Roman" w:cs="Times New Roman"/>
            <w:sz w:val="24"/>
            <w:szCs w:val="24"/>
          </w:rPr>
          <w:t>Commonly used testing types are</w:t>
        </w:r>
      </w:ins>
    </w:p>
    <w:p w:rsidR="00C25EF4" w:rsidRPr="00C25EF4" w:rsidRDefault="00C25EF4" w:rsidP="00C25EF4">
      <w:pPr>
        <w:numPr>
          <w:ilvl w:val="0"/>
          <w:numId w:val="31"/>
        </w:numPr>
        <w:spacing w:after="0" w:line="360" w:lineRule="atLeast"/>
        <w:ind w:left="450"/>
        <w:rPr>
          <w:ins w:id="773" w:author="Unknown"/>
          <w:rFonts w:ascii="Times New Roman" w:eastAsia="Times New Roman" w:hAnsi="Times New Roman" w:cs="Times New Roman"/>
          <w:sz w:val="24"/>
          <w:szCs w:val="24"/>
        </w:rPr>
      </w:pPr>
      <w:ins w:id="774" w:author="Unknown">
        <w:r w:rsidRPr="00C25EF4">
          <w:rPr>
            <w:rFonts w:ascii="Times New Roman" w:eastAsia="Times New Roman" w:hAnsi="Times New Roman" w:cs="Times New Roman"/>
            <w:sz w:val="24"/>
            <w:szCs w:val="24"/>
          </w:rPr>
          <w:t>Unit Testing:  Test the smallest code of an application</w:t>
        </w:r>
      </w:ins>
    </w:p>
    <w:p w:rsidR="00C25EF4" w:rsidRPr="00C25EF4" w:rsidRDefault="00C25EF4" w:rsidP="00C25EF4">
      <w:pPr>
        <w:numPr>
          <w:ilvl w:val="0"/>
          <w:numId w:val="31"/>
        </w:numPr>
        <w:spacing w:after="0" w:line="360" w:lineRule="atLeast"/>
        <w:ind w:left="450"/>
        <w:rPr>
          <w:ins w:id="775" w:author="Unknown"/>
          <w:rFonts w:ascii="Times New Roman" w:eastAsia="Times New Roman" w:hAnsi="Times New Roman" w:cs="Times New Roman"/>
          <w:sz w:val="24"/>
          <w:szCs w:val="24"/>
        </w:rPr>
      </w:pPr>
      <w:ins w:id="776" w:author="Unknown">
        <w:r w:rsidRPr="00C25EF4">
          <w:rPr>
            <w:rFonts w:ascii="Times New Roman" w:eastAsia="Times New Roman" w:hAnsi="Times New Roman" w:cs="Times New Roman"/>
            <w:sz w:val="24"/>
            <w:szCs w:val="24"/>
          </w:rPr>
          <w:t>API Testing: Testing API created for the application</w:t>
        </w:r>
      </w:ins>
    </w:p>
    <w:p w:rsidR="00C25EF4" w:rsidRPr="00C25EF4" w:rsidRDefault="00C25EF4" w:rsidP="00C25EF4">
      <w:pPr>
        <w:numPr>
          <w:ilvl w:val="0"/>
          <w:numId w:val="31"/>
        </w:numPr>
        <w:spacing w:after="0" w:line="360" w:lineRule="atLeast"/>
        <w:ind w:left="450"/>
        <w:rPr>
          <w:ins w:id="777" w:author="Unknown"/>
          <w:rFonts w:ascii="Times New Roman" w:eastAsia="Times New Roman" w:hAnsi="Times New Roman" w:cs="Times New Roman"/>
          <w:sz w:val="24"/>
          <w:szCs w:val="24"/>
        </w:rPr>
      </w:pPr>
      <w:ins w:id="778" w:author="Unknown">
        <w:r w:rsidRPr="00C25EF4">
          <w:rPr>
            <w:rFonts w:ascii="Times New Roman" w:eastAsia="Times New Roman" w:hAnsi="Times New Roman" w:cs="Times New Roman"/>
            <w:sz w:val="24"/>
            <w:szCs w:val="24"/>
          </w:rPr>
          <w:t>Integration Testing: Individual software modules are combined and tested</w:t>
        </w:r>
      </w:ins>
    </w:p>
    <w:p w:rsidR="00C25EF4" w:rsidRPr="00C25EF4" w:rsidRDefault="00C25EF4" w:rsidP="00C25EF4">
      <w:pPr>
        <w:numPr>
          <w:ilvl w:val="0"/>
          <w:numId w:val="31"/>
        </w:numPr>
        <w:spacing w:after="0" w:line="360" w:lineRule="atLeast"/>
        <w:ind w:left="450"/>
        <w:rPr>
          <w:ins w:id="779" w:author="Unknown"/>
          <w:rFonts w:ascii="Times New Roman" w:eastAsia="Times New Roman" w:hAnsi="Times New Roman" w:cs="Times New Roman"/>
          <w:sz w:val="24"/>
          <w:szCs w:val="24"/>
        </w:rPr>
      </w:pPr>
      <w:ins w:id="780" w:author="Unknown">
        <w:r w:rsidRPr="00C25EF4">
          <w:rPr>
            <w:rFonts w:ascii="Times New Roman" w:eastAsia="Times New Roman" w:hAnsi="Times New Roman" w:cs="Times New Roman"/>
            <w:sz w:val="24"/>
            <w:szCs w:val="24"/>
          </w:rPr>
          <w:t>System Testing: Complete testing of system</w:t>
        </w:r>
      </w:ins>
    </w:p>
    <w:p w:rsidR="00C25EF4" w:rsidRPr="00C25EF4" w:rsidRDefault="00C25EF4" w:rsidP="00C25EF4">
      <w:pPr>
        <w:numPr>
          <w:ilvl w:val="0"/>
          <w:numId w:val="31"/>
        </w:numPr>
        <w:spacing w:after="0" w:line="360" w:lineRule="atLeast"/>
        <w:ind w:left="450"/>
        <w:rPr>
          <w:ins w:id="781" w:author="Unknown"/>
          <w:rFonts w:ascii="Times New Roman" w:eastAsia="Times New Roman" w:hAnsi="Times New Roman" w:cs="Times New Roman"/>
          <w:sz w:val="24"/>
          <w:szCs w:val="24"/>
        </w:rPr>
      </w:pPr>
      <w:ins w:id="782" w:author="Unknown">
        <w:r w:rsidRPr="00C25EF4">
          <w:rPr>
            <w:rFonts w:ascii="Times New Roman" w:eastAsia="Times New Roman" w:hAnsi="Times New Roman" w:cs="Times New Roman"/>
            <w:sz w:val="24"/>
            <w:szCs w:val="24"/>
          </w:rPr>
          <w:t>Install/UnInstall Testing: Testing done from the point of client/customer view</w:t>
        </w:r>
      </w:ins>
    </w:p>
    <w:p w:rsidR="00C25EF4" w:rsidRPr="00C25EF4" w:rsidRDefault="00C25EF4" w:rsidP="00C25EF4">
      <w:pPr>
        <w:numPr>
          <w:ilvl w:val="0"/>
          <w:numId w:val="31"/>
        </w:numPr>
        <w:spacing w:after="0" w:line="360" w:lineRule="atLeast"/>
        <w:ind w:left="450"/>
        <w:rPr>
          <w:ins w:id="783" w:author="Unknown"/>
          <w:rFonts w:ascii="Times New Roman" w:eastAsia="Times New Roman" w:hAnsi="Times New Roman" w:cs="Times New Roman"/>
          <w:sz w:val="24"/>
          <w:szCs w:val="24"/>
        </w:rPr>
      </w:pPr>
      <w:ins w:id="784" w:author="Unknown">
        <w:r w:rsidRPr="00C25EF4">
          <w:rPr>
            <w:rFonts w:ascii="Times New Roman" w:eastAsia="Times New Roman" w:hAnsi="Times New Roman" w:cs="Times New Roman"/>
            <w:sz w:val="24"/>
            <w:szCs w:val="24"/>
          </w:rPr>
          <w:t>Agile Testing: Testing through Agile technique</w:t>
        </w:r>
      </w:ins>
    </w:p>
    <w:p w:rsidR="00C25EF4" w:rsidRPr="00C25EF4" w:rsidRDefault="00C25EF4" w:rsidP="00C25EF4">
      <w:pPr>
        <w:spacing w:after="225" w:line="240" w:lineRule="auto"/>
        <w:rPr>
          <w:ins w:id="785" w:author="Unknown"/>
          <w:rFonts w:ascii="Times New Roman" w:eastAsia="Times New Roman" w:hAnsi="Times New Roman" w:cs="Times New Roman"/>
          <w:sz w:val="24"/>
          <w:szCs w:val="24"/>
        </w:rPr>
      </w:pPr>
      <w:ins w:id="786" w:author="Unknown">
        <w:r w:rsidRPr="00C25EF4">
          <w:rPr>
            <w:rFonts w:ascii="Times New Roman" w:eastAsia="Times New Roman" w:hAnsi="Times New Roman" w:cs="Times New Roman"/>
            <w:b/>
            <w:bCs/>
            <w:sz w:val="24"/>
            <w:szCs w:val="24"/>
          </w:rPr>
          <w:t>130. While monitoring your project what all things you have to consider ?</w:t>
        </w:r>
      </w:ins>
    </w:p>
    <w:p w:rsidR="00C25EF4" w:rsidRPr="00C25EF4" w:rsidRDefault="00C25EF4" w:rsidP="00C25EF4">
      <w:pPr>
        <w:spacing w:after="225" w:line="240" w:lineRule="auto"/>
        <w:rPr>
          <w:ins w:id="787" w:author="Unknown"/>
          <w:rFonts w:ascii="Times New Roman" w:eastAsia="Times New Roman" w:hAnsi="Times New Roman" w:cs="Times New Roman"/>
          <w:sz w:val="24"/>
          <w:szCs w:val="24"/>
        </w:rPr>
      </w:pPr>
      <w:ins w:id="788" w:author="Unknown">
        <w:r w:rsidRPr="00C25EF4">
          <w:rPr>
            <w:rFonts w:ascii="Times New Roman" w:eastAsia="Times New Roman" w:hAnsi="Times New Roman" w:cs="Times New Roman"/>
            <w:sz w:val="24"/>
            <w:szCs w:val="24"/>
          </w:rPr>
          <w:t>The things that has to be taken in considerations are</w:t>
        </w:r>
      </w:ins>
    </w:p>
    <w:p w:rsidR="00C25EF4" w:rsidRPr="00C25EF4" w:rsidRDefault="00C25EF4" w:rsidP="00C25EF4">
      <w:pPr>
        <w:numPr>
          <w:ilvl w:val="0"/>
          <w:numId w:val="32"/>
        </w:numPr>
        <w:spacing w:after="0" w:line="360" w:lineRule="atLeast"/>
        <w:ind w:left="450"/>
        <w:rPr>
          <w:ins w:id="789" w:author="Unknown"/>
          <w:rFonts w:ascii="Times New Roman" w:eastAsia="Times New Roman" w:hAnsi="Times New Roman" w:cs="Times New Roman"/>
          <w:sz w:val="24"/>
          <w:szCs w:val="24"/>
        </w:rPr>
      </w:pPr>
      <w:ins w:id="790" w:author="Unknown">
        <w:r w:rsidRPr="00C25EF4">
          <w:rPr>
            <w:rFonts w:ascii="Times New Roman" w:eastAsia="Times New Roman" w:hAnsi="Times New Roman" w:cs="Times New Roman"/>
            <w:sz w:val="24"/>
            <w:szCs w:val="24"/>
          </w:rPr>
          <w:t>Is you project on schedule</w:t>
        </w:r>
      </w:ins>
    </w:p>
    <w:p w:rsidR="00C25EF4" w:rsidRPr="00C25EF4" w:rsidRDefault="00C25EF4" w:rsidP="00C25EF4">
      <w:pPr>
        <w:numPr>
          <w:ilvl w:val="0"/>
          <w:numId w:val="32"/>
        </w:numPr>
        <w:spacing w:after="0" w:line="360" w:lineRule="atLeast"/>
        <w:ind w:left="450"/>
        <w:rPr>
          <w:ins w:id="791" w:author="Unknown"/>
          <w:rFonts w:ascii="Times New Roman" w:eastAsia="Times New Roman" w:hAnsi="Times New Roman" w:cs="Times New Roman"/>
          <w:sz w:val="24"/>
          <w:szCs w:val="24"/>
        </w:rPr>
      </w:pPr>
      <w:ins w:id="792" w:author="Unknown">
        <w:r w:rsidRPr="00C25EF4">
          <w:rPr>
            <w:rFonts w:ascii="Times New Roman" w:eastAsia="Times New Roman" w:hAnsi="Times New Roman" w:cs="Times New Roman"/>
            <w:sz w:val="24"/>
            <w:szCs w:val="24"/>
          </w:rPr>
          <w:t>Are you over budget</w:t>
        </w:r>
      </w:ins>
    </w:p>
    <w:p w:rsidR="00C25EF4" w:rsidRPr="00C25EF4" w:rsidRDefault="00C25EF4" w:rsidP="00C25EF4">
      <w:pPr>
        <w:numPr>
          <w:ilvl w:val="0"/>
          <w:numId w:val="32"/>
        </w:numPr>
        <w:spacing w:after="0" w:line="360" w:lineRule="atLeast"/>
        <w:ind w:left="450"/>
        <w:rPr>
          <w:ins w:id="793" w:author="Unknown"/>
          <w:rFonts w:ascii="Times New Roman" w:eastAsia="Times New Roman" w:hAnsi="Times New Roman" w:cs="Times New Roman"/>
          <w:sz w:val="24"/>
          <w:szCs w:val="24"/>
        </w:rPr>
      </w:pPr>
      <w:ins w:id="794" w:author="Unknown">
        <w:r w:rsidRPr="00C25EF4">
          <w:rPr>
            <w:rFonts w:ascii="Times New Roman" w:eastAsia="Times New Roman" w:hAnsi="Times New Roman" w:cs="Times New Roman"/>
            <w:sz w:val="24"/>
            <w:szCs w:val="24"/>
          </w:rPr>
          <w:t>Are you working towards the same career goal</w:t>
        </w:r>
      </w:ins>
    </w:p>
    <w:p w:rsidR="00C25EF4" w:rsidRPr="00C25EF4" w:rsidRDefault="00C25EF4" w:rsidP="00C25EF4">
      <w:pPr>
        <w:numPr>
          <w:ilvl w:val="0"/>
          <w:numId w:val="32"/>
        </w:numPr>
        <w:spacing w:after="0" w:line="360" w:lineRule="atLeast"/>
        <w:ind w:left="450"/>
        <w:rPr>
          <w:ins w:id="795" w:author="Unknown"/>
          <w:rFonts w:ascii="Times New Roman" w:eastAsia="Times New Roman" w:hAnsi="Times New Roman" w:cs="Times New Roman"/>
          <w:sz w:val="24"/>
          <w:szCs w:val="24"/>
        </w:rPr>
      </w:pPr>
      <w:ins w:id="796" w:author="Unknown">
        <w:r w:rsidRPr="00C25EF4">
          <w:rPr>
            <w:rFonts w:ascii="Times New Roman" w:eastAsia="Times New Roman" w:hAnsi="Times New Roman" w:cs="Times New Roman"/>
            <w:sz w:val="24"/>
            <w:szCs w:val="24"/>
          </w:rPr>
          <w:t>Have you got enough resources</w:t>
        </w:r>
      </w:ins>
    </w:p>
    <w:p w:rsidR="00C25EF4" w:rsidRPr="00C25EF4" w:rsidRDefault="00C25EF4" w:rsidP="00C25EF4">
      <w:pPr>
        <w:numPr>
          <w:ilvl w:val="0"/>
          <w:numId w:val="32"/>
        </w:numPr>
        <w:spacing w:after="0" w:line="360" w:lineRule="atLeast"/>
        <w:ind w:left="450"/>
        <w:rPr>
          <w:ins w:id="797" w:author="Unknown"/>
          <w:rFonts w:ascii="Times New Roman" w:eastAsia="Times New Roman" w:hAnsi="Times New Roman" w:cs="Times New Roman"/>
          <w:sz w:val="24"/>
          <w:szCs w:val="24"/>
        </w:rPr>
      </w:pPr>
      <w:ins w:id="798" w:author="Unknown">
        <w:r w:rsidRPr="00C25EF4">
          <w:rPr>
            <w:rFonts w:ascii="Times New Roman" w:eastAsia="Times New Roman" w:hAnsi="Times New Roman" w:cs="Times New Roman"/>
            <w:sz w:val="24"/>
            <w:szCs w:val="24"/>
          </w:rPr>
          <w:t>Are there any warning signs of impending problems</w:t>
        </w:r>
      </w:ins>
    </w:p>
    <w:p w:rsidR="00C25EF4" w:rsidRPr="00C25EF4" w:rsidRDefault="00C25EF4" w:rsidP="00C25EF4">
      <w:pPr>
        <w:numPr>
          <w:ilvl w:val="0"/>
          <w:numId w:val="32"/>
        </w:numPr>
        <w:spacing w:after="0" w:line="360" w:lineRule="atLeast"/>
        <w:ind w:left="450"/>
        <w:rPr>
          <w:ins w:id="799" w:author="Unknown"/>
          <w:rFonts w:ascii="Times New Roman" w:eastAsia="Times New Roman" w:hAnsi="Times New Roman" w:cs="Times New Roman"/>
          <w:sz w:val="24"/>
          <w:szCs w:val="24"/>
        </w:rPr>
      </w:pPr>
      <w:ins w:id="800" w:author="Unknown">
        <w:r w:rsidRPr="00C25EF4">
          <w:rPr>
            <w:rFonts w:ascii="Times New Roman" w:eastAsia="Times New Roman" w:hAnsi="Times New Roman" w:cs="Times New Roman"/>
            <w:sz w:val="24"/>
            <w:szCs w:val="24"/>
          </w:rPr>
          <w:t>Is there any pressure from management to complete the project sooner</w:t>
        </w:r>
      </w:ins>
    </w:p>
    <w:p w:rsidR="00C25EF4" w:rsidRPr="00C25EF4" w:rsidRDefault="00C25EF4" w:rsidP="00C25EF4">
      <w:pPr>
        <w:spacing w:after="225" w:line="240" w:lineRule="auto"/>
        <w:rPr>
          <w:ins w:id="801" w:author="Unknown"/>
          <w:rFonts w:ascii="Times New Roman" w:eastAsia="Times New Roman" w:hAnsi="Times New Roman" w:cs="Times New Roman"/>
          <w:sz w:val="24"/>
          <w:szCs w:val="24"/>
        </w:rPr>
      </w:pPr>
      <w:ins w:id="802" w:author="Unknown">
        <w:r w:rsidRPr="00C25EF4">
          <w:rPr>
            <w:rFonts w:ascii="Times New Roman" w:eastAsia="Times New Roman" w:hAnsi="Times New Roman" w:cs="Times New Roman"/>
            <w:b/>
            <w:bCs/>
            <w:sz w:val="24"/>
            <w:szCs w:val="24"/>
          </w:rPr>
          <w:t>131. What are the common mistakes which creates issues ?</w:t>
        </w:r>
      </w:ins>
    </w:p>
    <w:p w:rsidR="00C25EF4" w:rsidRPr="00C25EF4" w:rsidRDefault="00C25EF4" w:rsidP="00C25EF4">
      <w:pPr>
        <w:numPr>
          <w:ilvl w:val="0"/>
          <w:numId w:val="33"/>
        </w:numPr>
        <w:spacing w:after="0" w:line="360" w:lineRule="atLeast"/>
        <w:ind w:left="450"/>
        <w:rPr>
          <w:ins w:id="803" w:author="Unknown"/>
          <w:rFonts w:ascii="Times New Roman" w:eastAsia="Times New Roman" w:hAnsi="Times New Roman" w:cs="Times New Roman"/>
          <w:sz w:val="24"/>
          <w:szCs w:val="24"/>
        </w:rPr>
      </w:pPr>
      <w:ins w:id="804" w:author="Unknown">
        <w:r w:rsidRPr="00C25EF4">
          <w:rPr>
            <w:rFonts w:ascii="Times New Roman" w:eastAsia="Times New Roman" w:hAnsi="Times New Roman" w:cs="Times New Roman"/>
            <w:sz w:val="24"/>
            <w:szCs w:val="24"/>
          </w:rPr>
          <w:t>Matching resources to wrong projects</w:t>
        </w:r>
      </w:ins>
    </w:p>
    <w:p w:rsidR="00C25EF4" w:rsidRPr="00C25EF4" w:rsidRDefault="00C25EF4" w:rsidP="00C25EF4">
      <w:pPr>
        <w:numPr>
          <w:ilvl w:val="0"/>
          <w:numId w:val="33"/>
        </w:numPr>
        <w:spacing w:after="0" w:line="360" w:lineRule="atLeast"/>
        <w:ind w:left="450"/>
        <w:rPr>
          <w:ins w:id="805" w:author="Unknown"/>
          <w:rFonts w:ascii="Times New Roman" w:eastAsia="Times New Roman" w:hAnsi="Times New Roman" w:cs="Times New Roman"/>
          <w:sz w:val="24"/>
          <w:szCs w:val="24"/>
        </w:rPr>
      </w:pPr>
      <w:ins w:id="806" w:author="Unknown">
        <w:r w:rsidRPr="00C25EF4">
          <w:rPr>
            <w:rFonts w:ascii="Times New Roman" w:eastAsia="Times New Roman" w:hAnsi="Times New Roman" w:cs="Times New Roman"/>
            <w:sz w:val="24"/>
            <w:szCs w:val="24"/>
          </w:rPr>
          <w:t>Test manager lack of skills</w:t>
        </w:r>
      </w:ins>
    </w:p>
    <w:p w:rsidR="00C25EF4" w:rsidRPr="00C25EF4" w:rsidRDefault="00C25EF4" w:rsidP="00C25EF4">
      <w:pPr>
        <w:numPr>
          <w:ilvl w:val="0"/>
          <w:numId w:val="33"/>
        </w:numPr>
        <w:spacing w:after="0" w:line="360" w:lineRule="atLeast"/>
        <w:ind w:left="450"/>
        <w:rPr>
          <w:ins w:id="807" w:author="Unknown"/>
          <w:rFonts w:ascii="Times New Roman" w:eastAsia="Times New Roman" w:hAnsi="Times New Roman" w:cs="Times New Roman"/>
          <w:sz w:val="24"/>
          <w:szCs w:val="24"/>
        </w:rPr>
      </w:pPr>
      <w:ins w:id="808" w:author="Unknown">
        <w:r w:rsidRPr="00C25EF4">
          <w:rPr>
            <w:rFonts w:ascii="Times New Roman" w:eastAsia="Times New Roman" w:hAnsi="Times New Roman" w:cs="Times New Roman"/>
            <w:sz w:val="24"/>
            <w:szCs w:val="24"/>
          </w:rPr>
          <w:t>Not listening to others</w:t>
        </w:r>
      </w:ins>
    </w:p>
    <w:p w:rsidR="00C25EF4" w:rsidRPr="00C25EF4" w:rsidRDefault="00C25EF4" w:rsidP="00C25EF4">
      <w:pPr>
        <w:numPr>
          <w:ilvl w:val="0"/>
          <w:numId w:val="33"/>
        </w:numPr>
        <w:spacing w:after="0" w:line="360" w:lineRule="atLeast"/>
        <w:ind w:left="450"/>
        <w:rPr>
          <w:ins w:id="809" w:author="Unknown"/>
          <w:rFonts w:ascii="Times New Roman" w:eastAsia="Times New Roman" w:hAnsi="Times New Roman" w:cs="Times New Roman"/>
          <w:sz w:val="24"/>
          <w:szCs w:val="24"/>
        </w:rPr>
      </w:pPr>
      <w:ins w:id="810" w:author="Unknown">
        <w:r w:rsidRPr="00C25EF4">
          <w:rPr>
            <w:rFonts w:ascii="Times New Roman" w:eastAsia="Times New Roman" w:hAnsi="Times New Roman" w:cs="Times New Roman"/>
            <w:sz w:val="24"/>
            <w:szCs w:val="24"/>
          </w:rPr>
          <w:t>Poor Scheduling</w:t>
        </w:r>
      </w:ins>
    </w:p>
    <w:p w:rsidR="00C25EF4" w:rsidRPr="00C25EF4" w:rsidRDefault="00C25EF4" w:rsidP="00C25EF4">
      <w:pPr>
        <w:numPr>
          <w:ilvl w:val="0"/>
          <w:numId w:val="33"/>
        </w:numPr>
        <w:spacing w:after="0" w:line="360" w:lineRule="atLeast"/>
        <w:ind w:left="450"/>
        <w:rPr>
          <w:ins w:id="811" w:author="Unknown"/>
          <w:rFonts w:ascii="Times New Roman" w:eastAsia="Times New Roman" w:hAnsi="Times New Roman" w:cs="Times New Roman"/>
          <w:sz w:val="24"/>
          <w:szCs w:val="24"/>
        </w:rPr>
      </w:pPr>
      <w:ins w:id="812" w:author="Unknown">
        <w:r w:rsidRPr="00C25EF4">
          <w:rPr>
            <w:rFonts w:ascii="Times New Roman" w:eastAsia="Times New Roman" w:hAnsi="Times New Roman" w:cs="Times New Roman"/>
            <w:sz w:val="24"/>
            <w:szCs w:val="24"/>
          </w:rPr>
          <w:t>Underestimating</w:t>
        </w:r>
      </w:ins>
    </w:p>
    <w:p w:rsidR="00C25EF4" w:rsidRPr="00C25EF4" w:rsidRDefault="00C25EF4" w:rsidP="00C25EF4">
      <w:pPr>
        <w:numPr>
          <w:ilvl w:val="0"/>
          <w:numId w:val="33"/>
        </w:numPr>
        <w:spacing w:after="0" w:line="360" w:lineRule="atLeast"/>
        <w:ind w:left="450"/>
        <w:rPr>
          <w:ins w:id="813" w:author="Unknown"/>
          <w:rFonts w:ascii="Times New Roman" w:eastAsia="Times New Roman" w:hAnsi="Times New Roman" w:cs="Times New Roman"/>
          <w:sz w:val="24"/>
          <w:szCs w:val="24"/>
        </w:rPr>
      </w:pPr>
      <w:ins w:id="814" w:author="Unknown">
        <w:r w:rsidRPr="00C25EF4">
          <w:rPr>
            <w:rFonts w:ascii="Times New Roman" w:eastAsia="Times New Roman" w:hAnsi="Times New Roman" w:cs="Times New Roman"/>
            <w:sz w:val="24"/>
            <w:szCs w:val="24"/>
          </w:rPr>
          <w:t>Ignoring the small problems</w:t>
        </w:r>
      </w:ins>
    </w:p>
    <w:p w:rsidR="00C25EF4" w:rsidRPr="00C25EF4" w:rsidRDefault="00C25EF4" w:rsidP="00C25EF4">
      <w:pPr>
        <w:numPr>
          <w:ilvl w:val="0"/>
          <w:numId w:val="33"/>
        </w:numPr>
        <w:spacing w:after="0" w:line="360" w:lineRule="atLeast"/>
        <w:ind w:left="450"/>
        <w:rPr>
          <w:ins w:id="815" w:author="Unknown"/>
          <w:rFonts w:ascii="Times New Roman" w:eastAsia="Times New Roman" w:hAnsi="Times New Roman" w:cs="Times New Roman"/>
          <w:sz w:val="24"/>
          <w:szCs w:val="24"/>
        </w:rPr>
      </w:pPr>
      <w:ins w:id="816" w:author="Unknown">
        <w:r w:rsidRPr="00C25EF4">
          <w:rPr>
            <w:rFonts w:ascii="Times New Roman" w:eastAsia="Times New Roman" w:hAnsi="Times New Roman" w:cs="Times New Roman"/>
            <w:sz w:val="24"/>
            <w:szCs w:val="24"/>
          </w:rPr>
          <w:t>Not following the process</w:t>
        </w:r>
      </w:ins>
    </w:p>
    <w:p w:rsidR="00C25EF4" w:rsidRPr="00C25EF4" w:rsidRDefault="00C25EF4" w:rsidP="00C25EF4">
      <w:pPr>
        <w:spacing w:after="225" w:line="240" w:lineRule="auto"/>
        <w:rPr>
          <w:ins w:id="817" w:author="Unknown"/>
          <w:rFonts w:ascii="Times New Roman" w:eastAsia="Times New Roman" w:hAnsi="Times New Roman" w:cs="Times New Roman"/>
          <w:sz w:val="24"/>
          <w:szCs w:val="24"/>
        </w:rPr>
      </w:pPr>
      <w:ins w:id="818" w:author="Unknown">
        <w:r w:rsidRPr="00C25EF4">
          <w:rPr>
            <w:rFonts w:ascii="Times New Roman" w:eastAsia="Times New Roman" w:hAnsi="Times New Roman" w:cs="Times New Roman"/>
            <w:b/>
            <w:bCs/>
            <w:sz w:val="24"/>
            <w:szCs w:val="24"/>
          </w:rPr>
          <w:t>132. What does a typical test report contains? What are the benefits of test reports?</w:t>
        </w:r>
      </w:ins>
    </w:p>
    <w:p w:rsidR="00C25EF4" w:rsidRPr="00C25EF4" w:rsidRDefault="00C25EF4" w:rsidP="00C25EF4">
      <w:pPr>
        <w:spacing w:after="225" w:line="240" w:lineRule="auto"/>
        <w:rPr>
          <w:ins w:id="819" w:author="Unknown"/>
          <w:rFonts w:ascii="Times New Roman" w:eastAsia="Times New Roman" w:hAnsi="Times New Roman" w:cs="Times New Roman"/>
          <w:sz w:val="24"/>
          <w:szCs w:val="24"/>
        </w:rPr>
      </w:pPr>
      <w:ins w:id="820" w:author="Unknown">
        <w:r w:rsidRPr="00C25EF4">
          <w:rPr>
            <w:rFonts w:ascii="Times New Roman" w:eastAsia="Times New Roman" w:hAnsi="Times New Roman" w:cs="Times New Roman"/>
            <w:sz w:val="24"/>
            <w:szCs w:val="24"/>
          </w:rPr>
          <w:t>A test report contains following things:</w:t>
        </w:r>
      </w:ins>
    </w:p>
    <w:p w:rsidR="00C25EF4" w:rsidRPr="00C25EF4" w:rsidRDefault="00C25EF4" w:rsidP="00C25EF4">
      <w:pPr>
        <w:numPr>
          <w:ilvl w:val="0"/>
          <w:numId w:val="34"/>
        </w:numPr>
        <w:spacing w:after="0" w:line="360" w:lineRule="atLeast"/>
        <w:ind w:left="450"/>
        <w:rPr>
          <w:ins w:id="821" w:author="Unknown"/>
          <w:rFonts w:ascii="Times New Roman" w:eastAsia="Times New Roman" w:hAnsi="Times New Roman" w:cs="Times New Roman"/>
          <w:sz w:val="24"/>
          <w:szCs w:val="24"/>
        </w:rPr>
      </w:pPr>
      <w:ins w:id="822" w:author="Unknown">
        <w:r w:rsidRPr="00C25EF4">
          <w:rPr>
            <w:rFonts w:ascii="Times New Roman" w:eastAsia="Times New Roman" w:hAnsi="Times New Roman" w:cs="Times New Roman"/>
            <w:sz w:val="24"/>
            <w:szCs w:val="24"/>
          </w:rPr>
          <w:t>Project Information</w:t>
        </w:r>
      </w:ins>
    </w:p>
    <w:p w:rsidR="00C25EF4" w:rsidRPr="00C25EF4" w:rsidRDefault="00C25EF4" w:rsidP="00C25EF4">
      <w:pPr>
        <w:numPr>
          <w:ilvl w:val="0"/>
          <w:numId w:val="34"/>
        </w:numPr>
        <w:spacing w:after="0" w:line="360" w:lineRule="atLeast"/>
        <w:ind w:left="450"/>
        <w:rPr>
          <w:ins w:id="823" w:author="Unknown"/>
          <w:rFonts w:ascii="Times New Roman" w:eastAsia="Times New Roman" w:hAnsi="Times New Roman" w:cs="Times New Roman"/>
          <w:sz w:val="24"/>
          <w:szCs w:val="24"/>
        </w:rPr>
      </w:pPr>
      <w:ins w:id="824" w:author="Unknown">
        <w:r w:rsidRPr="00C25EF4">
          <w:rPr>
            <w:rFonts w:ascii="Times New Roman" w:eastAsia="Times New Roman" w:hAnsi="Times New Roman" w:cs="Times New Roman"/>
            <w:sz w:val="24"/>
            <w:szCs w:val="24"/>
          </w:rPr>
          <w:t>Test Objective</w:t>
        </w:r>
      </w:ins>
    </w:p>
    <w:p w:rsidR="00C25EF4" w:rsidRPr="00C25EF4" w:rsidRDefault="00C25EF4" w:rsidP="00C25EF4">
      <w:pPr>
        <w:numPr>
          <w:ilvl w:val="0"/>
          <w:numId w:val="34"/>
        </w:numPr>
        <w:spacing w:after="0" w:line="360" w:lineRule="atLeast"/>
        <w:ind w:left="450"/>
        <w:rPr>
          <w:ins w:id="825" w:author="Unknown"/>
          <w:rFonts w:ascii="Times New Roman" w:eastAsia="Times New Roman" w:hAnsi="Times New Roman" w:cs="Times New Roman"/>
          <w:sz w:val="24"/>
          <w:szCs w:val="24"/>
        </w:rPr>
      </w:pPr>
      <w:ins w:id="826" w:author="Unknown">
        <w:r w:rsidRPr="00C25EF4">
          <w:rPr>
            <w:rFonts w:ascii="Times New Roman" w:eastAsia="Times New Roman" w:hAnsi="Times New Roman" w:cs="Times New Roman"/>
            <w:sz w:val="24"/>
            <w:szCs w:val="24"/>
          </w:rPr>
          <w:t>Test Summary</w:t>
        </w:r>
      </w:ins>
    </w:p>
    <w:p w:rsidR="00C25EF4" w:rsidRPr="00C25EF4" w:rsidRDefault="00C25EF4" w:rsidP="00C25EF4">
      <w:pPr>
        <w:numPr>
          <w:ilvl w:val="0"/>
          <w:numId w:val="34"/>
        </w:numPr>
        <w:spacing w:after="0" w:line="360" w:lineRule="atLeast"/>
        <w:ind w:left="450"/>
        <w:rPr>
          <w:ins w:id="827" w:author="Unknown"/>
          <w:rFonts w:ascii="Times New Roman" w:eastAsia="Times New Roman" w:hAnsi="Times New Roman" w:cs="Times New Roman"/>
          <w:sz w:val="24"/>
          <w:szCs w:val="24"/>
        </w:rPr>
      </w:pPr>
      <w:ins w:id="828" w:author="Unknown">
        <w:r w:rsidRPr="00C25EF4">
          <w:rPr>
            <w:rFonts w:ascii="Times New Roman" w:eastAsia="Times New Roman" w:hAnsi="Times New Roman" w:cs="Times New Roman"/>
            <w:sz w:val="24"/>
            <w:szCs w:val="24"/>
          </w:rPr>
          <w:lastRenderedPageBreak/>
          <w:t>Defect</w:t>
        </w:r>
      </w:ins>
    </w:p>
    <w:p w:rsidR="00C25EF4" w:rsidRPr="00C25EF4" w:rsidRDefault="00C25EF4" w:rsidP="00C25EF4">
      <w:pPr>
        <w:spacing w:after="225" w:line="240" w:lineRule="auto"/>
        <w:rPr>
          <w:ins w:id="829" w:author="Unknown"/>
          <w:rFonts w:ascii="Times New Roman" w:eastAsia="Times New Roman" w:hAnsi="Times New Roman" w:cs="Times New Roman"/>
          <w:sz w:val="24"/>
          <w:szCs w:val="24"/>
        </w:rPr>
      </w:pPr>
      <w:ins w:id="830" w:author="Unknown">
        <w:r w:rsidRPr="00C25EF4">
          <w:rPr>
            <w:rFonts w:ascii="Times New Roman" w:eastAsia="Times New Roman" w:hAnsi="Times New Roman" w:cs="Times New Roman"/>
            <w:sz w:val="24"/>
            <w:szCs w:val="24"/>
          </w:rPr>
          <w:t>The benefits of test reports are:</w:t>
        </w:r>
      </w:ins>
    </w:p>
    <w:p w:rsidR="00C25EF4" w:rsidRPr="00C25EF4" w:rsidRDefault="00C25EF4" w:rsidP="00C25EF4">
      <w:pPr>
        <w:numPr>
          <w:ilvl w:val="0"/>
          <w:numId w:val="35"/>
        </w:numPr>
        <w:spacing w:after="0" w:line="360" w:lineRule="atLeast"/>
        <w:ind w:left="450"/>
        <w:rPr>
          <w:ins w:id="831" w:author="Unknown"/>
          <w:rFonts w:ascii="Times New Roman" w:eastAsia="Times New Roman" w:hAnsi="Times New Roman" w:cs="Times New Roman"/>
          <w:sz w:val="24"/>
          <w:szCs w:val="24"/>
        </w:rPr>
      </w:pPr>
      <w:ins w:id="832" w:author="Unknown">
        <w:r w:rsidRPr="00C25EF4">
          <w:rPr>
            <w:rFonts w:ascii="Times New Roman" w:eastAsia="Times New Roman" w:hAnsi="Times New Roman" w:cs="Times New Roman"/>
            <w:sz w:val="24"/>
            <w:szCs w:val="24"/>
          </w:rPr>
          <w:t>Current status of project and quality of product are informed</w:t>
        </w:r>
      </w:ins>
    </w:p>
    <w:p w:rsidR="00C25EF4" w:rsidRPr="00C25EF4" w:rsidRDefault="00C25EF4" w:rsidP="00C25EF4">
      <w:pPr>
        <w:numPr>
          <w:ilvl w:val="0"/>
          <w:numId w:val="35"/>
        </w:numPr>
        <w:spacing w:after="0" w:line="360" w:lineRule="atLeast"/>
        <w:ind w:left="450"/>
        <w:rPr>
          <w:ins w:id="833" w:author="Unknown"/>
          <w:rFonts w:ascii="Times New Roman" w:eastAsia="Times New Roman" w:hAnsi="Times New Roman" w:cs="Times New Roman"/>
          <w:sz w:val="24"/>
          <w:szCs w:val="24"/>
        </w:rPr>
      </w:pPr>
      <w:ins w:id="834" w:author="Unknown">
        <w:r w:rsidRPr="00C25EF4">
          <w:rPr>
            <w:rFonts w:ascii="Times New Roman" w:eastAsia="Times New Roman" w:hAnsi="Times New Roman" w:cs="Times New Roman"/>
            <w:sz w:val="24"/>
            <w:szCs w:val="24"/>
          </w:rPr>
          <w:t>If required, stake holder and customer can take corrective action</w:t>
        </w:r>
      </w:ins>
    </w:p>
    <w:p w:rsidR="00C25EF4" w:rsidRPr="00C25EF4" w:rsidRDefault="00C25EF4" w:rsidP="00C25EF4">
      <w:pPr>
        <w:numPr>
          <w:ilvl w:val="0"/>
          <w:numId w:val="35"/>
        </w:numPr>
        <w:spacing w:after="0" w:line="360" w:lineRule="atLeast"/>
        <w:ind w:left="450"/>
        <w:rPr>
          <w:ins w:id="835" w:author="Unknown"/>
          <w:rFonts w:ascii="Times New Roman" w:eastAsia="Times New Roman" w:hAnsi="Times New Roman" w:cs="Times New Roman"/>
          <w:sz w:val="24"/>
          <w:szCs w:val="24"/>
        </w:rPr>
      </w:pPr>
      <w:ins w:id="836" w:author="Unknown">
        <w:r w:rsidRPr="00C25EF4">
          <w:rPr>
            <w:rFonts w:ascii="Times New Roman" w:eastAsia="Times New Roman" w:hAnsi="Times New Roman" w:cs="Times New Roman"/>
            <w:sz w:val="24"/>
            <w:szCs w:val="24"/>
          </w:rPr>
          <w:t>A final document helps to decide whether the product is ready for release</w:t>
        </w:r>
      </w:ins>
    </w:p>
    <w:p w:rsidR="00C25EF4" w:rsidRPr="00C25EF4" w:rsidRDefault="00C25EF4" w:rsidP="00C25EF4">
      <w:pPr>
        <w:spacing w:after="225" w:line="240" w:lineRule="auto"/>
        <w:rPr>
          <w:ins w:id="837" w:author="Unknown"/>
          <w:rFonts w:ascii="Times New Roman" w:eastAsia="Times New Roman" w:hAnsi="Times New Roman" w:cs="Times New Roman"/>
          <w:sz w:val="24"/>
          <w:szCs w:val="24"/>
        </w:rPr>
      </w:pPr>
      <w:ins w:id="838" w:author="Unknown">
        <w:r w:rsidRPr="00C25EF4">
          <w:rPr>
            <w:rFonts w:ascii="Times New Roman" w:eastAsia="Times New Roman" w:hAnsi="Times New Roman" w:cs="Times New Roman"/>
            <w:b/>
            <w:bCs/>
            <w:sz w:val="24"/>
            <w:szCs w:val="24"/>
          </w:rPr>
          <w:t>133. What is test management review and why it is important?</w:t>
        </w:r>
      </w:ins>
    </w:p>
    <w:p w:rsidR="00C25EF4" w:rsidRPr="00C25EF4" w:rsidRDefault="00C25EF4" w:rsidP="00C25EF4">
      <w:pPr>
        <w:spacing w:after="225" w:line="240" w:lineRule="auto"/>
        <w:rPr>
          <w:ins w:id="839" w:author="Unknown"/>
          <w:rFonts w:ascii="Times New Roman" w:eastAsia="Times New Roman" w:hAnsi="Times New Roman" w:cs="Times New Roman"/>
          <w:sz w:val="24"/>
          <w:szCs w:val="24"/>
        </w:rPr>
      </w:pPr>
      <w:ins w:id="840" w:author="Unknown">
        <w:r w:rsidRPr="00C25EF4">
          <w:rPr>
            <w:rFonts w:ascii="Times New Roman" w:eastAsia="Times New Roman" w:hAnsi="Times New Roman" w:cs="Times New Roman"/>
            <w:sz w:val="24"/>
            <w:szCs w:val="24"/>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ins>
    </w:p>
    <w:p w:rsidR="00C25EF4" w:rsidRPr="00C25EF4" w:rsidRDefault="00C25EF4" w:rsidP="00C25EF4">
      <w:pPr>
        <w:spacing w:after="225" w:line="240" w:lineRule="auto"/>
        <w:rPr>
          <w:ins w:id="841" w:author="Unknown"/>
          <w:rFonts w:ascii="Times New Roman" w:eastAsia="Times New Roman" w:hAnsi="Times New Roman" w:cs="Times New Roman"/>
          <w:sz w:val="24"/>
          <w:szCs w:val="24"/>
        </w:rPr>
      </w:pPr>
      <w:ins w:id="842" w:author="Unknown">
        <w:r w:rsidRPr="00C25EF4">
          <w:rPr>
            <w:rFonts w:ascii="Times New Roman" w:eastAsia="Times New Roman" w:hAnsi="Times New Roman" w:cs="Times New Roman"/>
            <w:b/>
            <w:bCs/>
            <w:sz w:val="24"/>
            <w:szCs w:val="24"/>
          </w:rPr>
          <w:t>134. What are the best practices for software quality assurance?</w:t>
        </w:r>
      </w:ins>
    </w:p>
    <w:p w:rsidR="00C25EF4" w:rsidRPr="00C25EF4" w:rsidRDefault="00C25EF4" w:rsidP="00C25EF4">
      <w:pPr>
        <w:spacing w:after="225" w:line="240" w:lineRule="auto"/>
        <w:rPr>
          <w:ins w:id="843" w:author="Unknown"/>
          <w:rFonts w:ascii="Times New Roman" w:eastAsia="Times New Roman" w:hAnsi="Times New Roman" w:cs="Times New Roman"/>
          <w:sz w:val="24"/>
          <w:szCs w:val="24"/>
        </w:rPr>
      </w:pPr>
      <w:ins w:id="844" w:author="Unknown">
        <w:r w:rsidRPr="00C25EF4">
          <w:rPr>
            <w:rFonts w:ascii="Times New Roman" w:eastAsia="Times New Roman" w:hAnsi="Times New Roman" w:cs="Times New Roman"/>
            <w:sz w:val="24"/>
            <w:szCs w:val="24"/>
          </w:rPr>
          <w:t>The best practices for an effective SQA implementation is</w:t>
        </w:r>
      </w:ins>
    </w:p>
    <w:p w:rsidR="00C25EF4" w:rsidRPr="00C25EF4" w:rsidRDefault="00C25EF4" w:rsidP="00C25EF4">
      <w:pPr>
        <w:numPr>
          <w:ilvl w:val="0"/>
          <w:numId w:val="36"/>
        </w:numPr>
        <w:spacing w:after="0" w:line="360" w:lineRule="atLeast"/>
        <w:ind w:left="450"/>
        <w:rPr>
          <w:ins w:id="845" w:author="Unknown"/>
          <w:rFonts w:ascii="Times New Roman" w:eastAsia="Times New Roman" w:hAnsi="Times New Roman" w:cs="Times New Roman"/>
          <w:sz w:val="24"/>
          <w:szCs w:val="24"/>
        </w:rPr>
      </w:pPr>
      <w:ins w:id="846" w:author="Unknown">
        <w:r w:rsidRPr="00C25EF4">
          <w:rPr>
            <w:rFonts w:ascii="Times New Roman" w:eastAsia="Times New Roman" w:hAnsi="Times New Roman" w:cs="Times New Roman"/>
            <w:sz w:val="24"/>
            <w:szCs w:val="24"/>
          </w:rPr>
          <w:t>Continuous Improvement</w:t>
        </w:r>
      </w:ins>
    </w:p>
    <w:p w:rsidR="00C25EF4" w:rsidRPr="00C25EF4" w:rsidRDefault="00C25EF4" w:rsidP="00C25EF4">
      <w:pPr>
        <w:numPr>
          <w:ilvl w:val="0"/>
          <w:numId w:val="36"/>
        </w:numPr>
        <w:spacing w:after="0" w:line="360" w:lineRule="atLeast"/>
        <w:ind w:left="450"/>
        <w:rPr>
          <w:ins w:id="847" w:author="Unknown"/>
          <w:rFonts w:ascii="Times New Roman" w:eastAsia="Times New Roman" w:hAnsi="Times New Roman" w:cs="Times New Roman"/>
          <w:sz w:val="24"/>
          <w:szCs w:val="24"/>
        </w:rPr>
      </w:pPr>
      <w:ins w:id="848" w:author="Unknown">
        <w:r w:rsidRPr="00C25EF4">
          <w:rPr>
            <w:rFonts w:ascii="Times New Roman" w:eastAsia="Times New Roman" w:hAnsi="Times New Roman" w:cs="Times New Roman"/>
            <w:sz w:val="24"/>
            <w:szCs w:val="24"/>
          </w:rPr>
          <w:t>Documentation</w:t>
        </w:r>
      </w:ins>
    </w:p>
    <w:p w:rsidR="00C25EF4" w:rsidRPr="00C25EF4" w:rsidRDefault="00C25EF4" w:rsidP="00C25EF4">
      <w:pPr>
        <w:numPr>
          <w:ilvl w:val="0"/>
          <w:numId w:val="36"/>
        </w:numPr>
        <w:spacing w:after="0" w:line="360" w:lineRule="atLeast"/>
        <w:ind w:left="450"/>
        <w:rPr>
          <w:ins w:id="849" w:author="Unknown"/>
          <w:rFonts w:ascii="Times New Roman" w:eastAsia="Times New Roman" w:hAnsi="Times New Roman" w:cs="Times New Roman"/>
          <w:sz w:val="24"/>
          <w:szCs w:val="24"/>
        </w:rPr>
      </w:pPr>
      <w:ins w:id="850" w:author="Unknown">
        <w:r w:rsidRPr="00C25EF4">
          <w:rPr>
            <w:rFonts w:ascii="Times New Roman" w:eastAsia="Times New Roman" w:hAnsi="Times New Roman" w:cs="Times New Roman"/>
            <w:sz w:val="24"/>
            <w:szCs w:val="24"/>
          </w:rPr>
          <w:t>Tool Usage</w:t>
        </w:r>
      </w:ins>
    </w:p>
    <w:p w:rsidR="00C25EF4" w:rsidRPr="00C25EF4" w:rsidRDefault="00C25EF4" w:rsidP="00C25EF4">
      <w:pPr>
        <w:numPr>
          <w:ilvl w:val="0"/>
          <w:numId w:val="36"/>
        </w:numPr>
        <w:spacing w:after="0" w:line="360" w:lineRule="atLeast"/>
        <w:ind w:left="450"/>
        <w:rPr>
          <w:ins w:id="851" w:author="Unknown"/>
          <w:rFonts w:ascii="Times New Roman" w:eastAsia="Times New Roman" w:hAnsi="Times New Roman" w:cs="Times New Roman"/>
          <w:sz w:val="24"/>
          <w:szCs w:val="24"/>
        </w:rPr>
      </w:pPr>
      <w:ins w:id="852" w:author="Unknown">
        <w:r w:rsidRPr="00C25EF4">
          <w:rPr>
            <w:rFonts w:ascii="Times New Roman" w:eastAsia="Times New Roman" w:hAnsi="Times New Roman" w:cs="Times New Roman"/>
            <w:sz w:val="24"/>
            <w:szCs w:val="24"/>
          </w:rPr>
          <w:t>Metrics</w:t>
        </w:r>
      </w:ins>
    </w:p>
    <w:p w:rsidR="00C25EF4" w:rsidRPr="00C25EF4" w:rsidRDefault="00C25EF4" w:rsidP="00C25EF4">
      <w:pPr>
        <w:numPr>
          <w:ilvl w:val="0"/>
          <w:numId w:val="36"/>
        </w:numPr>
        <w:spacing w:after="0" w:line="360" w:lineRule="atLeast"/>
        <w:ind w:left="450"/>
        <w:rPr>
          <w:ins w:id="853" w:author="Unknown"/>
          <w:rFonts w:ascii="Times New Roman" w:eastAsia="Times New Roman" w:hAnsi="Times New Roman" w:cs="Times New Roman"/>
          <w:sz w:val="24"/>
          <w:szCs w:val="24"/>
        </w:rPr>
      </w:pPr>
      <w:ins w:id="854" w:author="Unknown">
        <w:r w:rsidRPr="00C25EF4">
          <w:rPr>
            <w:rFonts w:ascii="Times New Roman" w:eastAsia="Times New Roman" w:hAnsi="Times New Roman" w:cs="Times New Roman"/>
            <w:sz w:val="24"/>
            <w:szCs w:val="24"/>
          </w:rPr>
          <w:t>Responsibility by team members</w:t>
        </w:r>
      </w:ins>
    </w:p>
    <w:p w:rsidR="00C25EF4" w:rsidRPr="00C25EF4" w:rsidRDefault="00C25EF4" w:rsidP="00C25EF4">
      <w:pPr>
        <w:numPr>
          <w:ilvl w:val="0"/>
          <w:numId w:val="36"/>
        </w:numPr>
        <w:spacing w:after="0" w:line="360" w:lineRule="atLeast"/>
        <w:ind w:left="450"/>
        <w:rPr>
          <w:ins w:id="855" w:author="Unknown"/>
          <w:rFonts w:ascii="Times New Roman" w:eastAsia="Times New Roman" w:hAnsi="Times New Roman" w:cs="Times New Roman"/>
          <w:sz w:val="24"/>
          <w:szCs w:val="24"/>
        </w:rPr>
      </w:pPr>
      <w:ins w:id="856" w:author="Unknown">
        <w:r w:rsidRPr="00C25EF4">
          <w:rPr>
            <w:rFonts w:ascii="Times New Roman" w:eastAsia="Times New Roman" w:hAnsi="Times New Roman" w:cs="Times New Roman"/>
            <w:sz w:val="24"/>
            <w:szCs w:val="24"/>
          </w:rPr>
          <w:t>Experienced SQA auditors</w:t>
        </w:r>
      </w:ins>
    </w:p>
    <w:p w:rsidR="00C25EF4" w:rsidRPr="00C25EF4" w:rsidRDefault="00C25EF4" w:rsidP="00C25EF4">
      <w:pPr>
        <w:spacing w:after="225" w:line="240" w:lineRule="auto"/>
        <w:rPr>
          <w:ins w:id="857" w:author="Unknown"/>
          <w:rFonts w:ascii="Times New Roman" w:eastAsia="Times New Roman" w:hAnsi="Times New Roman" w:cs="Times New Roman"/>
          <w:sz w:val="24"/>
          <w:szCs w:val="24"/>
        </w:rPr>
      </w:pPr>
      <w:ins w:id="858" w:author="Unknown">
        <w:r w:rsidRPr="00C25EF4">
          <w:rPr>
            <w:rFonts w:ascii="Times New Roman" w:eastAsia="Times New Roman" w:hAnsi="Times New Roman" w:cs="Times New Roman"/>
            <w:b/>
            <w:bCs/>
            <w:sz w:val="24"/>
            <w:szCs w:val="24"/>
          </w:rPr>
          <w:t>135. When is RTM (Requirement Traceability Matrix) prepared ?</w:t>
        </w:r>
      </w:ins>
    </w:p>
    <w:p w:rsidR="00C25EF4" w:rsidRPr="00C25EF4" w:rsidRDefault="00C25EF4" w:rsidP="00C25EF4">
      <w:pPr>
        <w:spacing w:after="225" w:line="240" w:lineRule="auto"/>
        <w:rPr>
          <w:ins w:id="859" w:author="Unknown"/>
          <w:rFonts w:ascii="Times New Roman" w:eastAsia="Times New Roman" w:hAnsi="Times New Roman" w:cs="Times New Roman"/>
          <w:sz w:val="24"/>
          <w:szCs w:val="24"/>
        </w:rPr>
      </w:pPr>
      <w:ins w:id="860" w:author="Unknown">
        <w:r w:rsidRPr="00C25EF4">
          <w:rPr>
            <w:rFonts w:ascii="Times New Roman" w:eastAsia="Times New Roman" w:hAnsi="Times New Roman" w:cs="Times New Roman"/>
            <w:sz w:val="24"/>
            <w:szCs w:val="24"/>
          </w:rPr>
          <w:t>RTM is prepared before test case designing.  Requirements should be traceable from review activities.</w:t>
        </w:r>
      </w:ins>
    </w:p>
    <w:p w:rsidR="00C25EF4" w:rsidRPr="00C25EF4" w:rsidRDefault="00C25EF4" w:rsidP="00C25EF4">
      <w:pPr>
        <w:spacing w:after="225" w:line="240" w:lineRule="auto"/>
        <w:rPr>
          <w:ins w:id="861" w:author="Unknown"/>
          <w:rFonts w:ascii="Times New Roman" w:eastAsia="Times New Roman" w:hAnsi="Times New Roman" w:cs="Times New Roman"/>
          <w:sz w:val="24"/>
          <w:szCs w:val="24"/>
        </w:rPr>
      </w:pPr>
      <w:ins w:id="862" w:author="Unknown">
        <w:r w:rsidRPr="00C25EF4">
          <w:rPr>
            <w:rFonts w:ascii="Times New Roman" w:eastAsia="Times New Roman" w:hAnsi="Times New Roman" w:cs="Times New Roman"/>
            <w:b/>
            <w:bCs/>
            <w:sz w:val="24"/>
            <w:szCs w:val="24"/>
          </w:rPr>
          <w:t>136. What is difference between Test matrix and Traceability matrix?</w:t>
        </w:r>
      </w:ins>
    </w:p>
    <w:p w:rsidR="00C25EF4" w:rsidRPr="00C25EF4" w:rsidRDefault="00C25EF4" w:rsidP="00C25EF4">
      <w:pPr>
        <w:spacing w:after="225" w:line="240" w:lineRule="auto"/>
        <w:rPr>
          <w:ins w:id="863" w:author="Unknown"/>
          <w:rFonts w:ascii="Times New Roman" w:eastAsia="Times New Roman" w:hAnsi="Times New Roman" w:cs="Times New Roman"/>
          <w:sz w:val="24"/>
          <w:szCs w:val="24"/>
        </w:rPr>
      </w:pPr>
      <w:ins w:id="864" w:author="Unknown">
        <w:r w:rsidRPr="00C25EF4">
          <w:rPr>
            <w:rFonts w:ascii="Times New Roman" w:eastAsia="Times New Roman" w:hAnsi="Times New Roman" w:cs="Times New Roman"/>
            <w:b/>
            <w:bCs/>
            <w:sz w:val="24"/>
            <w:szCs w:val="24"/>
          </w:rPr>
          <w:t>Test Matrix</w:t>
        </w:r>
        <w:r w:rsidRPr="00C25EF4">
          <w:rPr>
            <w:rFonts w:ascii="Times New Roman" w:eastAsia="Times New Roman" w:hAnsi="Times New Roman" w:cs="Times New Roman"/>
            <w:sz w:val="24"/>
            <w:szCs w:val="24"/>
          </w:rPr>
          <w:t>:  Test matrix is used to capture actual quality, effort, the plan, resources and time required to capture all phases of software testing</w:t>
        </w:r>
      </w:ins>
    </w:p>
    <w:p w:rsidR="00C25EF4" w:rsidRPr="00C25EF4" w:rsidRDefault="00C25EF4" w:rsidP="00C25EF4">
      <w:pPr>
        <w:spacing w:after="225" w:line="240" w:lineRule="auto"/>
        <w:rPr>
          <w:ins w:id="865" w:author="Unknown"/>
          <w:rFonts w:ascii="Times New Roman" w:eastAsia="Times New Roman" w:hAnsi="Times New Roman" w:cs="Times New Roman"/>
          <w:sz w:val="24"/>
          <w:szCs w:val="24"/>
        </w:rPr>
      </w:pPr>
      <w:ins w:id="866" w:author="Unknown">
        <w:r w:rsidRPr="00C25EF4">
          <w:rPr>
            <w:rFonts w:ascii="Times New Roman" w:eastAsia="Times New Roman" w:hAnsi="Times New Roman" w:cs="Times New Roman"/>
            <w:b/>
            <w:bCs/>
            <w:sz w:val="24"/>
            <w:szCs w:val="24"/>
          </w:rPr>
          <w:t>Traceability Matrix</w:t>
        </w:r>
        <w:r w:rsidRPr="00C25EF4">
          <w:rPr>
            <w:rFonts w:ascii="Times New Roman" w:eastAsia="Times New Roman" w:hAnsi="Times New Roman" w:cs="Times New Roman"/>
            <w:sz w:val="24"/>
            <w:szCs w:val="24"/>
          </w:rPr>
          <w:t>:Mapping between test cases and customer requirements is known as Traceability Matrix</w:t>
        </w:r>
      </w:ins>
    </w:p>
    <w:p w:rsidR="00C25EF4" w:rsidRPr="00C25EF4" w:rsidRDefault="00C25EF4" w:rsidP="00C25EF4">
      <w:pPr>
        <w:spacing w:after="225" w:line="240" w:lineRule="auto"/>
        <w:rPr>
          <w:ins w:id="867" w:author="Unknown"/>
          <w:rFonts w:ascii="Times New Roman" w:eastAsia="Times New Roman" w:hAnsi="Times New Roman" w:cs="Times New Roman"/>
          <w:sz w:val="24"/>
          <w:szCs w:val="24"/>
        </w:rPr>
      </w:pPr>
      <w:ins w:id="868" w:author="Unknown">
        <w:r w:rsidRPr="00C25EF4">
          <w:rPr>
            <w:rFonts w:ascii="Times New Roman" w:eastAsia="Times New Roman" w:hAnsi="Times New Roman" w:cs="Times New Roman"/>
            <w:b/>
            <w:bCs/>
            <w:sz w:val="24"/>
            <w:szCs w:val="24"/>
          </w:rPr>
          <w:t>137. In manual testing what are stubs and drivers?</w:t>
        </w:r>
      </w:ins>
    </w:p>
    <w:p w:rsidR="00C25EF4" w:rsidRPr="00C25EF4" w:rsidRDefault="00C25EF4" w:rsidP="00C25EF4">
      <w:pPr>
        <w:spacing w:after="225" w:line="240" w:lineRule="auto"/>
        <w:rPr>
          <w:ins w:id="869" w:author="Unknown"/>
          <w:rFonts w:ascii="Times New Roman" w:eastAsia="Times New Roman" w:hAnsi="Times New Roman" w:cs="Times New Roman"/>
          <w:sz w:val="24"/>
          <w:szCs w:val="24"/>
        </w:rPr>
      </w:pPr>
      <w:ins w:id="870" w:author="Unknown">
        <w:r w:rsidRPr="00C25EF4">
          <w:rPr>
            <w:rFonts w:ascii="Times New Roman" w:eastAsia="Times New Roman" w:hAnsi="Times New Roman" w:cs="Times New Roman"/>
            <w:sz w:val="24"/>
            <w:szCs w:val="24"/>
          </w:rPr>
          <w:t>Both stubs and drivers are part of incremental testing.  In incremental testing there are two approaches namely bottom up and top down approach. Drivers are used in bottom up testing and stub is used for top down approach. In order to test the main module, stub is used, whuich is a dummy code or program .</w:t>
        </w:r>
      </w:ins>
    </w:p>
    <w:p w:rsidR="00C25EF4" w:rsidRPr="00C25EF4" w:rsidRDefault="00C25EF4" w:rsidP="00C25EF4">
      <w:pPr>
        <w:spacing w:after="225" w:line="240" w:lineRule="auto"/>
        <w:rPr>
          <w:ins w:id="871" w:author="Unknown"/>
          <w:rFonts w:ascii="Times New Roman" w:eastAsia="Times New Roman" w:hAnsi="Times New Roman" w:cs="Times New Roman"/>
          <w:sz w:val="24"/>
          <w:szCs w:val="24"/>
        </w:rPr>
      </w:pPr>
      <w:ins w:id="872" w:author="Unknown">
        <w:r w:rsidRPr="00C25EF4">
          <w:rPr>
            <w:rFonts w:ascii="Times New Roman" w:eastAsia="Times New Roman" w:hAnsi="Times New Roman" w:cs="Times New Roman"/>
            <w:b/>
            <w:bCs/>
            <w:sz w:val="24"/>
            <w:szCs w:val="24"/>
          </w:rPr>
          <w:t>138. What are the step you would follow once you find the defect?</w:t>
        </w:r>
      </w:ins>
    </w:p>
    <w:p w:rsidR="00C25EF4" w:rsidRPr="00C25EF4" w:rsidRDefault="00C25EF4" w:rsidP="00C25EF4">
      <w:pPr>
        <w:spacing w:after="225" w:line="240" w:lineRule="auto"/>
        <w:rPr>
          <w:ins w:id="873" w:author="Unknown"/>
          <w:rFonts w:ascii="Times New Roman" w:eastAsia="Times New Roman" w:hAnsi="Times New Roman" w:cs="Times New Roman"/>
          <w:sz w:val="24"/>
          <w:szCs w:val="24"/>
        </w:rPr>
      </w:pPr>
      <w:ins w:id="874" w:author="Unknown">
        <w:r w:rsidRPr="00C25EF4">
          <w:rPr>
            <w:rFonts w:ascii="Times New Roman" w:eastAsia="Times New Roman" w:hAnsi="Times New Roman" w:cs="Times New Roman"/>
            <w:sz w:val="24"/>
            <w:szCs w:val="24"/>
          </w:rPr>
          <w:t>Once defect is found you would follow the step</w:t>
        </w:r>
      </w:ins>
    </w:p>
    <w:p w:rsidR="00C25EF4" w:rsidRPr="00C25EF4" w:rsidRDefault="00C25EF4" w:rsidP="00C25EF4">
      <w:pPr>
        <w:spacing w:after="225" w:line="240" w:lineRule="auto"/>
        <w:rPr>
          <w:ins w:id="875" w:author="Unknown"/>
          <w:rFonts w:ascii="Times New Roman" w:eastAsia="Times New Roman" w:hAnsi="Times New Roman" w:cs="Times New Roman"/>
          <w:sz w:val="24"/>
          <w:szCs w:val="24"/>
        </w:rPr>
      </w:pPr>
      <w:ins w:id="876" w:author="Unknown">
        <w:r w:rsidRPr="00C25EF4">
          <w:rPr>
            <w:rFonts w:ascii="Times New Roman" w:eastAsia="Times New Roman" w:hAnsi="Times New Roman" w:cs="Times New Roman"/>
            <w:sz w:val="24"/>
            <w:szCs w:val="24"/>
          </w:rPr>
          <w:lastRenderedPageBreak/>
          <w:t>a)      Recreate the defect</w:t>
        </w:r>
      </w:ins>
    </w:p>
    <w:p w:rsidR="00C25EF4" w:rsidRPr="00C25EF4" w:rsidRDefault="00C25EF4" w:rsidP="00C25EF4">
      <w:pPr>
        <w:spacing w:after="225" w:line="240" w:lineRule="auto"/>
        <w:rPr>
          <w:ins w:id="877" w:author="Unknown"/>
          <w:rFonts w:ascii="Times New Roman" w:eastAsia="Times New Roman" w:hAnsi="Times New Roman" w:cs="Times New Roman"/>
          <w:sz w:val="24"/>
          <w:szCs w:val="24"/>
        </w:rPr>
      </w:pPr>
      <w:ins w:id="878" w:author="Unknown">
        <w:r w:rsidRPr="00C25EF4">
          <w:rPr>
            <w:rFonts w:ascii="Times New Roman" w:eastAsia="Times New Roman" w:hAnsi="Times New Roman" w:cs="Times New Roman"/>
            <w:sz w:val="24"/>
            <w:szCs w:val="24"/>
          </w:rPr>
          <w:t>b)      Attach the screen shot</w:t>
        </w:r>
      </w:ins>
    </w:p>
    <w:p w:rsidR="00C25EF4" w:rsidRPr="00C25EF4" w:rsidRDefault="00C25EF4" w:rsidP="00C25EF4">
      <w:pPr>
        <w:spacing w:after="225" w:line="240" w:lineRule="auto"/>
        <w:rPr>
          <w:ins w:id="879" w:author="Unknown"/>
          <w:rFonts w:ascii="Times New Roman" w:eastAsia="Times New Roman" w:hAnsi="Times New Roman" w:cs="Times New Roman"/>
          <w:sz w:val="24"/>
          <w:szCs w:val="24"/>
        </w:rPr>
      </w:pPr>
      <w:ins w:id="880" w:author="Unknown">
        <w:r w:rsidRPr="00C25EF4">
          <w:rPr>
            <w:rFonts w:ascii="Times New Roman" w:eastAsia="Times New Roman" w:hAnsi="Times New Roman" w:cs="Times New Roman"/>
            <w:sz w:val="24"/>
            <w:szCs w:val="24"/>
          </w:rPr>
          <w:t>c)       Log the defect</w:t>
        </w:r>
      </w:ins>
    </w:p>
    <w:p w:rsidR="00C25EF4" w:rsidRPr="00C25EF4" w:rsidRDefault="00C25EF4" w:rsidP="00C25EF4">
      <w:pPr>
        <w:spacing w:after="225" w:line="240" w:lineRule="auto"/>
        <w:rPr>
          <w:ins w:id="881" w:author="Unknown"/>
          <w:rFonts w:ascii="Times New Roman" w:eastAsia="Times New Roman" w:hAnsi="Times New Roman" w:cs="Times New Roman"/>
          <w:sz w:val="24"/>
          <w:szCs w:val="24"/>
        </w:rPr>
      </w:pPr>
      <w:ins w:id="882" w:author="Unknown">
        <w:r w:rsidRPr="00C25EF4">
          <w:rPr>
            <w:rFonts w:ascii="Times New Roman" w:eastAsia="Times New Roman" w:hAnsi="Times New Roman" w:cs="Times New Roman"/>
            <w:b/>
            <w:bCs/>
            <w:sz w:val="24"/>
            <w:szCs w:val="24"/>
          </w:rPr>
          <w:t>139. Explain what is "Test Plan Driven" or "Key Word Driven" method of testing?</w:t>
        </w:r>
      </w:ins>
    </w:p>
    <w:p w:rsidR="00C25EF4" w:rsidRPr="00C25EF4" w:rsidRDefault="00C25EF4" w:rsidP="00C25EF4">
      <w:pPr>
        <w:spacing w:after="225" w:line="240" w:lineRule="auto"/>
        <w:rPr>
          <w:ins w:id="883" w:author="Unknown"/>
          <w:rFonts w:ascii="Times New Roman" w:eastAsia="Times New Roman" w:hAnsi="Times New Roman" w:cs="Times New Roman"/>
          <w:sz w:val="24"/>
          <w:szCs w:val="24"/>
        </w:rPr>
      </w:pPr>
      <w:ins w:id="884" w:author="Unknown">
        <w:r w:rsidRPr="00C25EF4">
          <w:rPr>
            <w:rFonts w:ascii="Times New Roman" w:eastAsia="Times New Roman" w:hAnsi="Times New Roman" w:cs="Times New Roman"/>
            <w:sz w:val="24"/>
            <w:szCs w:val="24"/>
          </w:rPr>
          <w:t>This technique uses the actual test case document developed by testers using a spread sheet containing special "key Words". The key words control the processing.</w:t>
        </w:r>
      </w:ins>
    </w:p>
    <w:p w:rsidR="00C25EF4" w:rsidRPr="00C25EF4" w:rsidRDefault="00C25EF4" w:rsidP="00C25EF4">
      <w:pPr>
        <w:spacing w:after="225" w:line="240" w:lineRule="auto"/>
        <w:rPr>
          <w:ins w:id="885" w:author="Unknown"/>
          <w:rFonts w:ascii="Times New Roman" w:eastAsia="Times New Roman" w:hAnsi="Times New Roman" w:cs="Times New Roman"/>
          <w:sz w:val="24"/>
          <w:szCs w:val="24"/>
        </w:rPr>
      </w:pPr>
      <w:ins w:id="886" w:author="Unknown">
        <w:r w:rsidRPr="00C25EF4">
          <w:rPr>
            <w:rFonts w:ascii="Times New Roman" w:eastAsia="Times New Roman" w:hAnsi="Times New Roman" w:cs="Times New Roman"/>
            <w:b/>
            <w:bCs/>
            <w:sz w:val="24"/>
            <w:szCs w:val="24"/>
          </w:rPr>
          <w:t>140. What is DFD (Data Flow Diagram) ?</w:t>
        </w:r>
      </w:ins>
    </w:p>
    <w:p w:rsidR="00C25EF4" w:rsidRPr="00C25EF4" w:rsidRDefault="00C25EF4" w:rsidP="00C25EF4">
      <w:pPr>
        <w:spacing w:after="225" w:line="240" w:lineRule="auto"/>
        <w:rPr>
          <w:ins w:id="887" w:author="Unknown"/>
          <w:rFonts w:ascii="Times New Roman" w:eastAsia="Times New Roman" w:hAnsi="Times New Roman" w:cs="Times New Roman"/>
          <w:sz w:val="24"/>
          <w:szCs w:val="24"/>
        </w:rPr>
      </w:pPr>
      <w:ins w:id="888" w:author="Unknown">
        <w:r w:rsidRPr="00C25EF4">
          <w:rPr>
            <w:rFonts w:ascii="Times New Roman" w:eastAsia="Times New Roman" w:hAnsi="Times New Roman" w:cs="Times New Roman"/>
            <w:sz w:val="24"/>
            <w:szCs w:val="24"/>
          </w:rPr>
          <w:t>When a "flow of data" through an information system is graphically represented then it is known as Data Flow Diagram.  It is also used for the visualization of data processing.</w:t>
        </w:r>
      </w:ins>
    </w:p>
    <w:p w:rsidR="00C25EF4" w:rsidRPr="00C25EF4" w:rsidRDefault="00C25EF4" w:rsidP="00C25EF4">
      <w:pPr>
        <w:spacing w:after="225" w:line="240" w:lineRule="auto"/>
        <w:rPr>
          <w:ins w:id="889" w:author="Unknown"/>
          <w:rFonts w:ascii="Times New Roman" w:eastAsia="Times New Roman" w:hAnsi="Times New Roman" w:cs="Times New Roman"/>
          <w:sz w:val="24"/>
          <w:szCs w:val="24"/>
        </w:rPr>
      </w:pPr>
      <w:ins w:id="890" w:author="Unknown">
        <w:r w:rsidRPr="00C25EF4">
          <w:rPr>
            <w:rFonts w:ascii="Times New Roman" w:eastAsia="Times New Roman" w:hAnsi="Times New Roman" w:cs="Times New Roman"/>
            <w:b/>
            <w:bCs/>
            <w:sz w:val="24"/>
            <w:szCs w:val="24"/>
          </w:rPr>
          <w:t>141. Explain what is LCSAJ?</w:t>
        </w:r>
      </w:ins>
    </w:p>
    <w:p w:rsidR="00C25EF4" w:rsidRPr="00C25EF4" w:rsidRDefault="00C25EF4" w:rsidP="00C25EF4">
      <w:pPr>
        <w:spacing w:after="225" w:line="240" w:lineRule="auto"/>
        <w:rPr>
          <w:ins w:id="891" w:author="Unknown"/>
          <w:rFonts w:ascii="Times New Roman" w:eastAsia="Times New Roman" w:hAnsi="Times New Roman" w:cs="Times New Roman"/>
          <w:sz w:val="24"/>
          <w:szCs w:val="24"/>
        </w:rPr>
      </w:pPr>
      <w:ins w:id="892" w:author="Unknown">
        <w:r w:rsidRPr="00C25EF4">
          <w:rPr>
            <w:rFonts w:ascii="Times New Roman" w:eastAsia="Times New Roman" w:hAnsi="Times New Roman" w:cs="Times New Roman"/>
            <w:sz w:val="24"/>
            <w:szCs w:val="24"/>
          </w:rPr>
          <w:t>LCSAJ stands for 'linear code sequence and jump'. It consists of the following three items</w:t>
        </w:r>
      </w:ins>
    </w:p>
    <w:p w:rsidR="00C25EF4" w:rsidRPr="00C25EF4" w:rsidRDefault="00C25EF4" w:rsidP="00C25EF4">
      <w:pPr>
        <w:spacing w:after="225" w:line="240" w:lineRule="auto"/>
        <w:rPr>
          <w:ins w:id="893" w:author="Unknown"/>
          <w:rFonts w:ascii="Times New Roman" w:eastAsia="Times New Roman" w:hAnsi="Times New Roman" w:cs="Times New Roman"/>
          <w:sz w:val="24"/>
          <w:szCs w:val="24"/>
        </w:rPr>
      </w:pPr>
      <w:ins w:id="894" w:author="Unknown">
        <w:r w:rsidRPr="00C25EF4">
          <w:rPr>
            <w:rFonts w:ascii="Times New Roman" w:eastAsia="Times New Roman" w:hAnsi="Times New Roman" w:cs="Times New Roman"/>
            <w:sz w:val="24"/>
            <w:szCs w:val="24"/>
          </w:rPr>
          <w:t>a)      Start of the linear sequence of executable statements</w:t>
        </w:r>
      </w:ins>
    </w:p>
    <w:p w:rsidR="00C25EF4" w:rsidRPr="00C25EF4" w:rsidRDefault="00C25EF4" w:rsidP="00C25EF4">
      <w:pPr>
        <w:spacing w:after="225" w:line="240" w:lineRule="auto"/>
        <w:rPr>
          <w:ins w:id="895" w:author="Unknown"/>
          <w:rFonts w:ascii="Times New Roman" w:eastAsia="Times New Roman" w:hAnsi="Times New Roman" w:cs="Times New Roman"/>
          <w:sz w:val="24"/>
          <w:szCs w:val="24"/>
        </w:rPr>
      </w:pPr>
      <w:ins w:id="896" w:author="Unknown">
        <w:r w:rsidRPr="00C25EF4">
          <w:rPr>
            <w:rFonts w:ascii="Times New Roman" w:eastAsia="Times New Roman" w:hAnsi="Times New Roman" w:cs="Times New Roman"/>
            <w:sz w:val="24"/>
            <w:szCs w:val="24"/>
          </w:rPr>
          <w:t>b)      End of the linear sequence</w:t>
        </w:r>
      </w:ins>
    </w:p>
    <w:p w:rsidR="00C25EF4" w:rsidRPr="00C25EF4" w:rsidRDefault="00C25EF4" w:rsidP="00C25EF4">
      <w:pPr>
        <w:spacing w:after="225" w:line="240" w:lineRule="auto"/>
        <w:rPr>
          <w:ins w:id="897" w:author="Unknown"/>
          <w:rFonts w:ascii="Times New Roman" w:eastAsia="Times New Roman" w:hAnsi="Times New Roman" w:cs="Times New Roman"/>
          <w:sz w:val="24"/>
          <w:szCs w:val="24"/>
        </w:rPr>
      </w:pPr>
      <w:ins w:id="898" w:author="Unknown">
        <w:r w:rsidRPr="00C25EF4">
          <w:rPr>
            <w:rFonts w:ascii="Times New Roman" w:eastAsia="Times New Roman" w:hAnsi="Times New Roman" w:cs="Times New Roman"/>
            <w:sz w:val="24"/>
            <w:szCs w:val="24"/>
          </w:rPr>
          <w:t>c)       The target line to which control flow is transferred at the end of the linear sequence</w:t>
        </w:r>
      </w:ins>
    </w:p>
    <w:p w:rsidR="00C25EF4" w:rsidRPr="00C25EF4" w:rsidRDefault="00C25EF4" w:rsidP="00C25EF4">
      <w:pPr>
        <w:spacing w:after="225" w:line="240" w:lineRule="auto"/>
        <w:rPr>
          <w:ins w:id="899" w:author="Unknown"/>
          <w:rFonts w:ascii="Times New Roman" w:eastAsia="Times New Roman" w:hAnsi="Times New Roman" w:cs="Times New Roman"/>
          <w:sz w:val="24"/>
          <w:szCs w:val="24"/>
        </w:rPr>
      </w:pPr>
      <w:ins w:id="900" w:author="Unknown">
        <w:r w:rsidRPr="00C25EF4">
          <w:rPr>
            <w:rFonts w:ascii="Times New Roman" w:eastAsia="Times New Roman" w:hAnsi="Times New Roman" w:cs="Times New Roman"/>
            <w:b/>
            <w:bCs/>
            <w:sz w:val="24"/>
            <w:szCs w:val="24"/>
          </w:rPr>
          <w:t>142. Explain what is N+1 testing?</w:t>
        </w:r>
      </w:ins>
    </w:p>
    <w:p w:rsidR="00C25EF4" w:rsidRPr="00C25EF4" w:rsidRDefault="00C25EF4" w:rsidP="00C25EF4">
      <w:pPr>
        <w:spacing w:after="225" w:line="240" w:lineRule="auto"/>
        <w:rPr>
          <w:ins w:id="901" w:author="Unknown"/>
          <w:rFonts w:ascii="Times New Roman" w:eastAsia="Times New Roman" w:hAnsi="Times New Roman" w:cs="Times New Roman"/>
          <w:sz w:val="24"/>
          <w:szCs w:val="24"/>
        </w:rPr>
      </w:pPr>
      <w:ins w:id="902" w:author="Unknown">
        <w:r w:rsidRPr="00C25EF4">
          <w:rPr>
            <w:rFonts w:ascii="Times New Roman" w:eastAsia="Times New Roman" w:hAnsi="Times New Roman" w:cs="Times New Roman"/>
            <w:sz w:val="24"/>
            <w:szCs w:val="24"/>
          </w:rPr>
          <w:t>The variation of regression testing is represented as N+1. In this technique the testing is performed in multiple cycles in which errors found in test cycle 'N' are resolved and re-tested in test cycle N+1.  The cycle is repeated unless there are no errors found.</w:t>
        </w:r>
      </w:ins>
    </w:p>
    <w:p w:rsidR="00C25EF4" w:rsidRPr="00C25EF4" w:rsidRDefault="00C25EF4" w:rsidP="00C25EF4">
      <w:pPr>
        <w:spacing w:after="225" w:line="240" w:lineRule="auto"/>
        <w:rPr>
          <w:ins w:id="903" w:author="Unknown"/>
          <w:rFonts w:ascii="Times New Roman" w:eastAsia="Times New Roman" w:hAnsi="Times New Roman" w:cs="Times New Roman"/>
          <w:sz w:val="24"/>
          <w:szCs w:val="24"/>
        </w:rPr>
      </w:pPr>
      <w:ins w:id="904" w:author="Unknown">
        <w:r w:rsidRPr="00C25EF4">
          <w:rPr>
            <w:rFonts w:ascii="Times New Roman" w:eastAsia="Times New Roman" w:hAnsi="Times New Roman" w:cs="Times New Roman"/>
            <w:b/>
            <w:bCs/>
            <w:sz w:val="24"/>
            <w:szCs w:val="24"/>
          </w:rPr>
          <w:t>143. What is Fuzz testing and when it is used?</w:t>
        </w:r>
      </w:ins>
    </w:p>
    <w:p w:rsidR="00C25EF4" w:rsidRPr="00C25EF4" w:rsidRDefault="00C25EF4" w:rsidP="00C25EF4">
      <w:pPr>
        <w:spacing w:after="225" w:line="240" w:lineRule="auto"/>
        <w:rPr>
          <w:ins w:id="905" w:author="Unknown"/>
          <w:rFonts w:ascii="Times New Roman" w:eastAsia="Times New Roman" w:hAnsi="Times New Roman" w:cs="Times New Roman"/>
          <w:sz w:val="24"/>
          <w:szCs w:val="24"/>
        </w:rPr>
      </w:pPr>
      <w:ins w:id="906" w:author="Unknown">
        <w:r w:rsidRPr="00C25EF4">
          <w:rPr>
            <w:rFonts w:ascii="Times New Roman" w:eastAsia="Times New Roman" w:hAnsi="Times New Roman" w:cs="Times New Roman"/>
            <w:sz w:val="24"/>
            <w:szCs w:val="24"/>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ins>
    </w:p>
    <w:p w:rsidR="00C25EF4" w:rsidRPr="00C25EF4" w:rsidRDefault="00C25EF4" w:rsidP="00C25EF4">
      <w:pPr>
        <w:spacing w:after="225" w:line="240" w:lineRule="auto"/>
        <w:rPr>
          <w:ins w:id="907" w:author="Unknown"/>
          <w:rFonts w:ascii="Times New Roman" w:eastAsia="Times New Roman" w:hAnsi="Times New Roman" w:cs="Times New Roman"/>
          <w:sz w:val="24"/>
          <w:szCs w:val="24"/>
        </w:rPr>
      </w:pPr>
      <w:ins w:id="908" w:author="Unknown">
        <w:r w:rsidRPr="00C25EF4">
          <w:rPr>
            <w:rFonts w:ascii="Times New Roman" w:eastAsia="Times New Roman" w:hAnsi="Times New Roman" w:cs="Times New Roman"/>
            <w:b/>
            <w:bCs/>
            <w:sz w:val="24"/>
            <w:szCs w:val="24"/>
          </w:rPr>
          <w:t>144. Mention what are the main advantages of statement coverage metric of software testing?</w:t>
        </w:r>
      </w:ins>
    </w:p>
    <w:p w:rsidR="00C25EF4" w:rsidRPr="00C25EF4" w:rsidRDefault="00C25EF4" w:rsidP="00C25EF4">
      <w:pPr>
        <w:spacing w:after="225" w:line="240" w:lineRule="auto"/>
        <w:rPr>
          <w:ins w:id="909" w:author="Unknown"/>
          <w:rFonts w:ascii="Times New Roman" w:eastAsia="Times New Roman" w:hAnsi="Times New Roman" w:cs="Times New Roman"/>
          <w:sz w:val="24"/>
          <w:szCs w:val="24"/>
        </w:rPr>
      </w:pPr>
      <w:ins w:id="910" w:author="Unknown">
        <w:r w:rsidRPr="00C25EF4">
          <w:rPr>
            <w:rFonts w:ascii="Times New Roman" w:eastAsia="Times New Roman" w:hAnsi="Times New Roman" w:cs="Times New Roman"/>
            <w:sz w:val="24"/>
            <w:szCs w:val="24"/>
          </w:rPr>
          <w:t>The benefit of statement coverage metric is that</w:t>
        </w:r>
      </w:ins>
    </w:p>
    <w:p w:rsidR="00C25EF4" w:rsidRPr="00C25EF4" w:rsidRDefault="00C25EF4" w:rsidP="00C25EF4">
      <w:pPr>
        <w:spacing w:after="225" w:line="240" w:lineRule="auto"/>
        <w:rPr>
          <w:ins w:id="911" w:author="Unknown"/>
          <w:rFonts w:ascii="Times New Roman" w:eastAsia="Times New Roman" w:hAnsi="Times New Roman" w:cs="Times New Roman"/>
          <w:sz w:val="24"/>
          <w:szCs w:val="24"/>
        </w:rPr>
      </w:pPr>
      <w:ins w:id="912" w:author="Unknown">
        <w:r w:rsidRPr="00C25EF4">
          <w:rPr>
            <w:rFonts w:ascii="Times New Roman" w:eastAsia="Times New Roman" w:hAnsi="Times New Roman" w:cs="Times New Roman"/>
            <w:sz w:val="24"/>
            <w:szCs w:val="24"/>
          </w:rPr>
          <w:t>a)      It does not require processing source code and can be applied directly to object code</w:t>
        </w:r>
      </w:ins>
    </w:p>
    <w:p w:rsidR="00C25EF4" w:rsidRPr="00C25EF4" w:rsidRDefault="00C25EF4" w:rsidP="00C25EF4">
      <w:pPr>
        <w:spacing w:after="225" w:line="240" w:lineRule="auto"/>
        <w:rPr>
          <w:ins w:id="913" w:author="Unknown"/>
          <w:rFonts w:ascii="Times New Roman" w:eastAsia="Times New Roman" w:hAnsi="Times New Roman" w:cs="Times New Roman"/>
          <w:sz w:val="24"/>
          <w:szCs w:val="24"/>
        </w:rPr>
      </w:pPr>
      <w:ins w:id="914" w:author="Unknown">
        <w:r w:rsidRPr="00C25EF4">
          <w:rPr>
            <w:rFonts w:ascii="Times New Roman" w:eastAsia="Times New Roman" w:hAnsi="Times New Roman" w:cs="Times New Roman"/>
            <w:sz w:val="24"/>
            <w:szCs w:val="24"/>
          </w:rPr>
          <w:t>b)      Bugs are distributed evenly through code, due to which percentage of executable statements covered reflects the percentage of faults discovered</w:t>
        </w:r>
      </w:ins>
    </w:p>
    <w:p w:rsidR="00C25EF4" w:rsidRPr="00C25EF4" w:rsidRDefault="00C25EF4" w:rsidP="00C25EF4">
      <w:pPr>
        <w:spacing w:after="225" w:line="240" w:lineRule="auto"/>
        <w:rPr>
          <w:ins w:id="915" w:author="Unknown"/>
          <w:rFonts w:ascii="Times New Roman" w:eastAsia="Times New Roman" w:hAnsi="Times New Roman" w:cs="Times New Roman"/>
          <w:sz w:val="24"/>
          <w:szCs w:val="24"/>
        </w:rPr>
      </w:pPr>
      <w:ins w:id="916" w:author="Unknown">
        <w:r w:rsidRPr="00C25EF4">
          <w:rPr>
            <w:rFonts w:ascii="Times New Roman" w:eastAsia="Times New Roman" w:hAnsi="Times New Roman" w:cs="Times New Roman"/>
            <w:b/>
            <w:bCs/>
            <w:sz w:val="24"/>
            <w:szCs w:val="24"/>
          </w:rPr>
          <w:t>145. How to generate test cases for replace string method?</w:t>
        </w:r>
      </w:ins>
    </w:p>
    <w:p w:rsidR="00C25EF4" w:rsidRPr="00C25EF4" w:rsidRDefault="00C25EF4" w:rsidP="00C25EF4">
      <w:pPr>
        <w:spacing w:after="225" w:line="240" w:lineRule="auto"/>
        <w:rPr>
          <w:ins w:id="917" w:author="Unknown"/>
          <w:rFonts w:ascii="Times New Roman" w:eastAsia="Times New Roman" w:hAnsi="Times New Roman" w:cs="Times New Roman"/>
          <w:sz w:val="24"/>
          <w:szCs w:val="24"/>
        </w:rPr>
      </w:pPr>
      <w:ins w:id="918" w:author="Unknown">
        <w:r w:rsidRPr="00C25EF4">
          <w:rPr>
            <w:rFonts w:ascii="Times New Roman" w:eastAsia="Times New Roman" w:hAnsi="Times New Roman" w:cs="Times New Roman"/>
            <w:sz w:val="24"/>
            <w:szCs w:val="24"/>
          </w:rPr>
          <w:lastRenderedPageBreak/>
          <w:t>a)      If characters in new string &gt; characters in previous string.  None of the characters should get truncated</w:t>
        </w:r>
      </w:ins>
    </w:p>
    <w:p w:rsidR="00C25EF4" w:rsidRPr="00C25EF4" w:rsidRDefault="00C25EF4" w:rsidP="00C25EF4">
      <w:pPr>
        <w:spacing w:after="225" w:line="240" w:lineRule="auto"/>
        <w:rPr>
          <w:ins w:id="919" w:author="Unknown"/>
          <w:rFonts w:ascii="Times New Roman" w:eastAsia="Times New Roman" w:hAnsi="Times New Roman" w:cs="Times New Roman"/>
          <w:sz w:val="24"/>
          <w:szCs w:val="24"/>
        </w:rPr>
      </w:pPr>
      <w:ins w:id="920" w:author="Unknown">
        <w:r w:rsidRPr="00C25EF4">
          <w:rPr>
            <w:rFonts w:ascii="Times New Roman" w:eastAsia="Times New Roman" w:hAnsi="Times New Roman" w:cs="Times New Roman"/>
            <w:sz w:val="24"/>
            <w:szCs w:val="24"/>
          </w:rPr>
          <w:t>b)      If characters in new string&lt; characters in previous string.  Junk characters should not be added</w:t>
        </w:r>
      </w:ins>
    </w:p>
    <w:p w:rsidR="00C25EF4" w:rsidRPr="00C25EF4" w:rsidRDefault="00C25EF4" w:rsidP="00C25EF4">
      <w:pPr>
        <w:spacing w:after="225" w:line="240" w:lineRule="auto"/>
        <w:rPr>
          <w:ins w:id="921" w:author="Unknown"/>
          <w:rFonts w:ascii="Times New Roman" w:eastAsia="Times New Roman" w:hAnsi="Times New Roman" w:cs="Times New Roman"/>
          <w:sz w:val="24"/>
          <w:szCs w:val="24"/>
        </w:rPr>
      </w:pPr>
      <w:ins w:id="922" w:author="Unknown">
        <w:r w:rsidRPr="00C25EF4">
          <w:rPr>
            <w:rFonts w:ascii="Times New Roman" w:eastAsia="Times New Roman" w:hAnsi="Times New Roman" w:cs="Times New Roman"/>
            <w:sz w:val="24"/>
            <w:szCs w:val="24"/>
          </w:rPr>
          <w:t>c)       Spaces after and before the string should not be deleted</w:t>
        </w:r>
      </w:ins>
    </w:p>
    <w:p w:rsidR="00C25EF4" w:rsidRPr="00C25EF4" w:rsidRDefault="00C25EF4" w:rsidP="00C25EF4">
      <w:pPr>
        <w:spacing w:after="225" w:line="240" w:lineRule="auto"/>
        <w:rPr>
          <w:ins w:id="923" w:author="Unknown"/>
          <w:rFonts w:ascii="Times New Roman" w:eastAsia="Times New Roman" w:hAnsi="Times New Roman" w:cs="Times New Roman"/>
          <w:sz w:val="24"/>
          <w:szCs w:val="24"/>
        </w:rPr>
      </w:pPr>
      <w:ins w:id="924" w:author="Unknown">
        <w:r w:rsidRPr="00C25EF4">
          <w:rPr>
            <w:rFonts w:ascii="Times New Roman" w:eastAsia="Times New Roman" w:hAnsi="Times New Roman" w:cs="Times New Roman"/>
            <w:sz w:val="24"/>
            <w:szCs w:val="24"/>
          </w:rPr>
          <w:t>d)      String should be replaced only for the first occurrence of the string</w:t>
        </w:r>
      </w:ins>
    </w:p>
    <w:p w:rsidR="00C25EF4" w:rsidRPr="00C25EF4" w:rsidRDefault="00C25EF4" w:rsidP="00C25EF4">
      <w:pPr>
        <w:spacing w:after="225" w:line="240" w:lineRule="auto"/>
        <w:rPr>
          <w:ins w:id="925" w:author="Unknown"/>
          <w:rFonts w:ascii="Times New Roman" w:eastAsia="Times New Roman" w:hAnsi="Times New Roman" w:cs="Times New Roman"/>
          <w:sz w:val="24"/>
          <w:szCs w:val="24"/>
        </w:rPr>
      </w:pPr>
      <w:ins w:id="926" w:author="Unknown">
        <w:r w:rsidRPr="00C25EF4">
          <w:rPr>
            <w:rFonts w:ascii="Times New Roman" w:eastAsia="Times New Roman" w:hAnsi="Times New Roman" w:cs="Times New Roman"/>
            <w:b/>
            <w:bCs/>
            <w:sz w:val="24"/>
            <w:szCs w:val="24"/>
          </w:rPr>
          <w:t>146. How will you handle a conflict amogst your team members ?</w:t>
        </w:r>
      </w:ins>
    </w:p>
    <w:p w:rsidR="00C25EF4" w:rsidRPr="00C25EF4" w:rsidRDefault="00C25EF4" w:rsidP="00C25EF4">
      <w:pPr>
        <w:numPr>
          <w:ilvl w:val="0"/>
          <w:numId w:val="37"/>
        </w:numPr>
        <w:spacing w:after="0" w:line="360" w:lineRule="atLeast"/>
        <w:ind w:left="450"/>
        <w:rPr>
          <w:ins w:id="927" w:author="Unknown"/>
          <w:rFonts w:ascii="Times New Roman" w:eastAsia="Times New Roman" w:hAnsi="Times New Roman" w:cs="Times New Roman"/>
          <w:sz w:val="24"/>
          <w:szCs w:val="24"/>
        </w:rPr>
      </w:pPr>
      <w:ins w:id="928" w:author="Unknown">
        <w:r w:rsidRPr="00C25EF4">
          <w:rPr>
            <w:rFonts w:ascii="Times New Roman" w:eastAsia="Times New Roman" w:hAnsi="Times New Roman" w:cs="Times New Roman"/>
            <w:sz w:val="24"/>
            <w:szCs w:val="24"/>
          </w:rPr>
          <w:t>I will talk individually to each person and note their concerns</w:t>
        </w:r>
      </w:ins>
    </w:p>
    <w:p w:rsidR="00C25EF4" w:rsidRPr="00C25EF4" w:rsidRDefault="00C25EF4" w:rsidP="00C25EF4">
      <w:pPr>
        <w:numPr>
          <w:ilvl w:val="0"/>
          <w:numId w:val="37"/>
        </w:numPr>
        <w:spacing w:after="0" w:line="360" w:lineRule="atLeast"/>
        <w:ind w:left="450"/>
        <w:rPr>
          <w:ins w:id="929" w:author="Unknown"/>
          <w:rFonts w:ascii="Times New Roman" w:eastAsia="Times New Roman" w:hAnsi="Times New Roman" w:cs="Times New Roman"/>
          <w:sz w:val="24"/>
          <w:szCs w:val="24"/>
        </w:rPr>
      </w:pPr>
      <w:ins w:id="930" w:author="Unknown">
        <w:r w:rsidRPr="00C25EF4">
          <w:rPr>
            <w:rFonts w:ascii="Times New Roman" w:eastAsia="Times New Roman" w:hAnsi="Times New Roman" w:cs="Times New Roman"/>
            <w:sz w:val="24"/>
            <w:szCs w:val="24"/>
          </w:rPr>
          <w:t>I will find solution to the common problems raised by team members</w:t>
        </w:r>
      </w:ins>
    </w:p>
    <w:p w:rsidR="00C25EF4" w:rsidRPr="00C25EF4" w:rsidRDefault="00C25EF4" w:rsidP="00C25EF4">
      <w:pPr>
        <w:numPr>
          <w:ilvl w:val="0"/>
          <w:numId w:val="37"/>
        </w:numPr>
        <w:spacing w:after="0" w:line="360" w:lineRule="atLeast"/>
        <w:ind w:left="450"/>
        <w:rPr>
          <w:ins w:id="931" w:author="Unknown"/>
          <w:rFonts w:ascii="Times New Roman" w:eastAsia="Times New Roman" w:hAnsi="Times New Roman" w:cs="Times New Roman"/>
          <w:sz w:val="24"/>
          <w:szCs w:val="24"/>
        </w:rPr>
      </w:pPr>
      <w:ins w:id="932" w:author="Unknown">
        <w:r w:rsidRPr="00C25EF4">
          <w:rPr>
            <w:rFonts w:ascii="Times New Roman" w:eastAsia="Times New Roman" w:hAnsi="Times New Roman" w:cs="Times New Roman"/>
            <w:sz w:val="24"/>
            <w:szCs w:val="24"/>
          </w:rPr>
          <w:t>I will hold a team meeting , reveal the solution and ask people to co-operate</w:t>
        </w:r>
      </w:ins>
    </w:p>
    <w:p w:rsidR="00C25EF4" w:rsidRPr="00C25EF4" w:rsidRDefault="00C25EF4" w:rsidP="00C25EF4">
      <w:pPr>
        <w:spacing w:after="225" w:line="240" w:lineRule="auto"/>
        <w:rPr>
          <w:ins w:id="933" w:author="Unknown"/>
          <w:rFonts w:ascii="Times New Roman" w:eastAsia="Times New Roman" w:hAnsi="Times New Roman" w:cs="Times New Roman"/>
          <w:sz w:val="24"/>
          <w:szCs w:val="24"/>
        </w:rPr>
      </w:pPr>
      <w:ins w:id="934" w:author="Unknown">
        <w:r w:rsidRPr="00C25EF4">
          <w:rPr>
            <w:rFonts w:ascii="Times New Roman" w:eastAsia="Times New Roman" w:hAnsi="Times New Roman" w:cs="Times New Roman"/>
            <w:b/>
            <w:bCs/>
            <w:sz w:val="24"/>
            <w:szCs w:val="24"/>
          </w:rPr>
          <w:t>147. Mention what are the categories of defects?</w:t>
        </w:r>
      </w:ins>
    </w:p>
    <w:p w:rsidR="00C25EF4" w:rsidRPr="00C25EF4" w:rsidRDefault="00C25EF4" w:rsidP="00C25EF4">
      <w:pPr>
        <w:spacing w:after="225" w:line="240" w:lineRule="auto"/>
        <w:rPr>
          <w:ins w:id="935" w:author="Unknown"/>
          <w:rFonts w:ascii="Times New Roman" w:eastAsia="Times New Roman" w:hAnsi="Times New Roman" w:cs="Times New Roman"/>
          <w:sz w:val="24"/>
          <w:szCs w:val="24"/>
        </w:rPr>
      </w:pPr>
      <w:ins w:id="936"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37" w:author="Unknown"/>
          <w:rFonts w:ascii="Times New Roman" w:eastAsia="Times New Roman" w:hAnsi="Times New Roman" w:cs="Times New Roman"/>
          <w:sz w:val="24"/>
          <w:szCs w:val="24"/>
        </w:rPr>
      </w:pPr>
      <w:ins w:id="938" w:author="Unknown">
        <w:r w:rsidRPr="00C25EF4">
          <w:rPr>
            <w:rFonts w:ascii="Times New Roman" w:eastAsia="Times New Roman" w:hAnsi="Times New Roman" w:cs="Times New Roman"/>
            <w:sz w:val="24"/>
            <w:szCs w:val="24"/>
          </w:rPr>
          <w:t>Mainly there are three defect categories</w:t>
        </w:r>
      </w:ins>
    </w:p>
    <w:p w:rsidR="00C25EF4" w:rsidRPr="00C25EF4" w:rsidRDefault="00C25EF4" w:rsidP="00C25EF4">
      <w:pPr>
        <w:spacing w:after="225" w:line="240" w:lineRule="auto"/>
        <w:rPr>
          <w:ins w:id="939" w:author="Unknown"/>
          <w:rFonts w:ascii="Times New Roman" w:eastAsia="Times New Roman" w:hAnsi="Times New Roman" w:cs="Times New Roman"/>
          <w:sz w:val="24"/>
          <w:szCs w:val="24"/>
        </w:rPr>
      </w:pPr>
      <w:ins w:id="940" w:author="Unknown">
        <w:r w:rsidRPr="00C25EF4">
          <w:rPr>
            <w:rFonts w:ascii="Times New Roman" w:eastAsia="Times New Roman" w:hAnsi="Times New Roman" w:cs="Times New Roman"/>
            <w:sz w:val="24"/>
            <w:szCs w:val="24"/>
          </w:rPr>
          <w:t> </w:t>
        </w:r>
      </w:ins>
    </w:p>
    <w:p w:rsidR="00C25EF4" w:rsidRPr="00C25EF4" w:rsidRDefault="00C25EF4" w:rsidP="00C25EF4">
      <w:pPr>
        <w:numPr>
          <w:ilvl w:val="0"/>
          <w:numId w:val="38"/>
        </w:numPr>
        <w:spacing w:after="0" w:line="360" w:lineRule="atLeast"/>
        <w:ind w:left="450"/>
        <w:rPr>
          <w:ins w:id="941" w:author="Unknown"/>
          <w:rFonts w:ascii="Times New Roman" w:eastAsia="Times New Roman" w:hAnsi="Times New Roman" w:cs="Times New Roman"/>
          <w:sz w:val="24"/>
          <w:szCs w:val="24"/>
        </w:rPr>
      </w:pPr>
      <w:ins w:id="942" w:author="Unknown">
        <w:r w:rsidRPr="00C25EF4">
          <w:rPr>
            <w:rFonts w:ascii="Times New Roman" w:eastAsia="Times New Roman" w:hAnsi="Times New Roman" w:cs="Times New Roman"/>
            <w:b/>
            <w:bCs/>
            <w:sz w:val="24"/>
            <w:szCs w:val="24"/>
          </w:rPr>
          <w:t>Wrong</w:t>
        </w:r>
        <w:r w:rsidRPr="00C25EF4">
          <w:rPr>
            <w:rFonts w:ascii="Times New Roman" w:eastAsia="Times New Roman" w:hAnsi="Times New Roman" w:cs="Times New Roman"/>
            <w:sz w:val="24"/>
            <w:szCs w:val="24"/>
          </w:rPr>
          <w:t>: When requirement is implemented incorrectly</w:t>
        </w:r>
      </w:ins>
    </w:p>
    <w:p w:rsidR="00C25EF4" w:rsidRPr="00C25EF4" w:rsidRDefault="00C25EF4" w:rsidP="00C25EF4">
      <w:pPr>
        <w:numPr>
          <w:ilvl w:val="0"/>
          <w:numId w:val="38"/>
        </w:numPr>
        <w:spacing w:after="0" w:line="360" w:lineRule="atLeast"/>
        <w:ind w:left="450"/>
        <w:rPr>
          <w:ins w:id="943" w:author="Unknown"/>
          <w:rFonts w:ascii="Times New Roman" w:eastAsia="Times New Roman" w:hAnsi="Times New Roman" w:cs="Times New Roman"/>
          <w:sz w:val="24"/>
          <w:szCs w:val="24"/>
        </w:rPr>
      </w:pPr>
      <w:ins w:id="944" w:author="Unknown">
        <w:r w:rsidRPr="00C25EF4">
          <w:rPr>
            <w:rFonts w:ascii="Times New Roman" w:eastAsia="Times New Roman" w:hAnsi="Times New Roman" w:cs="Times New Roman"/>
            <w:b/>
            <w:bCs/>
            <w:sz w:val="24"/>
            <w:szCs w:val="24"/>
          </w:rPr>
          <w:t>Missing</w:t>
        </w:r>
        <w:r w:rsidRPr="00C25EF4">
          <w:rPr>
            <w:rFonts w:ascii="Times New Roman" w:eastAsia="Times New Roman" w:hAnsi="Times New Roman" w:cs="Times New Roman"/>
            <w:sz w:val="24"/>
            <w:szCs w:val="24"/>
          </w:rPr>
          <w:t>: It is a variance from the specification, an indication that a specification was not implemented or a requirement of the customer is not met</w:t>
        </w:r>
      </w:ins>
    </w:p>
    <w:p w:rsidR="00C25EF4" w:rsidRPr="00C25EF4" w:rsidRDefault="00C25EF4" w:rsidP="00C25EF4">
      <w:pPr>
        <w:numPr>
          <w:ilvl w:val="0"/>
          <w:numId w:val="38"/>
        </w:numPr>
        <w:spacing w:after="0" w:line="360" w:lineRule="atLeast"/>
        <w:ind w:left="450"/>
        <w:rPr>
          <w:ins w:id="945" w:author="Unknown"/>
          <w:rFonts w:ascii="Times New Roman" w:eastAsia="Times New Roman" w:hAnsi="Times New Roman" w:cs="Times New Roman"/>
          <w:sz w:val="24"/>
          <w:szCs w:val="24"/>
        </w:rPr>
      </w:pPr>
      <w:ins w:id="946" w:author="Unknown">
        <w:r w:rsidRPr="00C25EF4">
          <w:rPr>
            <w:rFonts w:ascii="Times New Roman" w:eastAsia="Times New Roman" w:hAnsi="Times New Roman" w:cs="Times New Roman"/>
            <w:b/>
            <w:bCs/>
            <w:sz w:val="24"/>
            <w:szCs w:val="24"/>
          </w:rPr>
          <w:t>Extra</w:t>
        </w:r>
        <w:r w:rsidRPr="00C25EF4">
          <w:rPr>
            <w:rFonts w:ascii="Times New Roman" w:eastAsia="Times New Roman" w:hAnsi="Times New Roman" w:cs="Times New Roman"/>
            <w:sz w:val="24"/>
            <w:szCs w:val="24"/>
          </w:rPr>
          <w:t>: A requirement incorporated into the product that was not given by the end customer. It is considered as a defect because it is a variance from the existing requirements</w:t>
        </w:r>
      </w:ins>
    </w:p>
    <w:p w:rsidR="00C25EF4" w:rsidRPr="00C25EF4" w:rsidRDefault="00C25EF4" w:rsidP="00C25EF4">
      <w:pPr>
        <w:spacing w:after="225" w:line="240" w:lineRule="auto"/>
        <w:rPr>
          <w:ins w:id="947" w:author="Unknown"/>
          <w:rFonts w:ascii="Times New Roman" w:eastAsia="Times New Roman" w:hAnsi="Times New Roman" w:cs="Times New Roman"/>
          <w:sz w:val="24"/>
          <w:szCs w:val="24"/>
        </w:rPr>
      </w:pPr>
      <w:ins w:id="948"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49" w:author="Unknown"/>
          <w:rFonts w:ascii="Times New Roman" w:eastAsia="Times New Roman" w:hAnsi="Times New Roman" w:cs="Times New Roman"/>
          <w:sz w:val="24"/>
          <w:szCs w:val="24"/>
        </w:rPr>
      </w:pPr>
      <w:ins w:id="950" w:author="Unknown">
        <w:r w:rsidRPr="00C25EF4">
          <w:rPr>
            <w:rFonts w:ascii="Times New Roman" w:eastAsia="Times New Roman" w:hAnsi="Times New Roman" w:cs="Times New Roman"/>
            <w:b/>
            <w:bCs/>
            <w:sz w:val="24"/>
            <w:szCs w:val="24"/>
          </w:rPr>
          <w:t>148. Explain how does a test coverage tool works?</w:t>
        </w:r>
      </w:ins>
    </w:p>
    <w:p w:rsidR="00C25EF4" w:rsidRPr="00C25EF4" w:rsidRDefault="00C25EF4" w:rsidP="00C25EF4">
      <w:pPr>
        <w:spacing w:after="225" w:line="240" w:lineRule="auto"/>
        <w:rPr>
          <w:ins w:id="951" w:author="Unknown"/>
          <w:rFonts w:ascii="Times New Roman" w:eastAsia="Times New Roman" w:hAnsi="Times New Roman" w:cs="Times New Roman"/>
          <w:sz w:val="24"/>
          <w:szCs w:val="24"/>
        </w:rPr>
      </w:pPr>
      <w:ins w:id="952"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53" w:author="Unknown"/>
          <w:rFonts w:ascii="Times New Roman" w:eastAsia="Times New Roman" w:hAnsi="Times New Roman" w:cs="Times New Roman"/>
          <w:sz w:val="24"/>
          <w:szCs w:val="24"/>
        </w:rPr>
      </w:pPr>
      <w:ins w:id="954" w:author="Unknown">
        <w:r w:rsidRPr="00C25EF4">
          <w:rPr>
            <w:rFonts w:ascii="Times New Roman" w:eastAsia="Times New Roman" w:hAnsi="Times New Roman" w:cs="Times New Roman"/>
            <w:sz w:val="24"/>
            <w:szCs w:val="24"/>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ins>
    </w:p>
    <w:p w:rsidR="00C25EF4" w:rsidRPr="00C25EF4" w:rsidRDefault="00C25EF4" w:rsidP="00C25EF4">
      <w:pPr>
        <w:spacing w:after="225" w:line="240" w:lineRule="auto"/>
        <w:rPr>
          <w:ins w:id="955" w:author="Unknown"/>
          <w:rFonts w:ascii="Times New Roman" w:eastAsia="Times New Roman" w:hAnsi="Times New Roman" w:cs="Times New Roman"/>
          <w:sz w:val="24"/>
          <w:szCs w:val="24"/>
        </w:rPr>
      </w:pPr>
      <w:ins w:id="956"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57" w:author="Unknown"/>
          <w:rFonts w:ascii="Times New Roman" w:eastAsia="Times New Roman" w:hAnsi="Times New Roman" w:cs="Times New Roman"/>
          <w:sz w:val="24"/>
          <w:szCs w:val="24"/>
        </w:rPr>
      </w:pPr>
      <w:ins w:id="958" w:author="Unknown">
        <w:r w:rsidRPr="00C25EF4">
          <w:rPr>
            <w:rFonts w:ascii="Times New Roman" w:eastAsia="Times New Roman" w:hAnsi="Times New Roman" w:cs="Times New Roman"/>
            <w:b/>
            <w:bCs/>
            <w:sz w:val="24"/>
            <w:szCs w:val="24"/>
          </w:rPr>
          <w:t>149. Mention what is the difference between a "defect" and a "failure" in software testing?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59" w:author="Unknown"/>
          <w:rFonts w:ascii="Times New Roman" w:eastAsia="Times New Roman" w:hAnsi="Times New Roman" w:cs="Times New Roman"/>
          <w:sz w:val="24"/>
          <w:szCs w:val="24"/>
        </w:rPr>
      </w:pPr>
      <w:ins w:id="960" w:author="Unknown">
        <w:r w:rsidRPr="00C25EF4">
          <w:rPr>
            <w:rFonts w:ascii="Times New Roman" w:eastAsia="Times New Roman" w:hAnsi="Times New Roman" w:cs="Times New Roman"/>
            <w:sz w:val="24"/>
            <w:szCs w:val="24"/>
          </w:rPr>
          <w:t>In simple terms when a defect reaches the end customer it is called a failure while the defect is identified internally and resolved then it is referred as defect.</w:t>
        </w:r>
      </w:ins>
    </w:p>
    <w:p w:rsidR="00C25EF4" w:rsidRPr="00C25EF4" w:rsidRDefault="00C25EF4" w:rsidP="00C25EF4">
      <w:pPr>
        <w:spacing w:after="225" w:line="240" w:lineRule="auto"/>
        <w:rPr>
          <w:ins w:id="961" w:author="Unknown"/>
          <w:rFonts w:ascii="Times New Roman" w:eastAsia="Times New Roman" w:hAnsi="Times New Roman" w:cs="Times New Roman"/>
          <w:sz w:val="24"/>
          <w:szCs w:val="24"/>
        </w:rPr>
      </w:pPr>
      <w:ins w:id="962"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63" w:author="Unknown"/>
          <w:rFonts w:ascii="Times New Roman" w:eastAsia="Times New Roman" w:hAnsi="Times New Roman" w:cs="Times New Roman"/>
          <w:sz w:val="24"/>
          <w:szCs w:val="24"/>
        </w:rPr>
      </w:pPr>
      <w:ins w:id="964" w:author="Unknown">
        <w:r w:rsidRPr="00C25EF4">
          <w:rPr>
            <w:rFonts w:ascii="Times New Roman" w:eastAsia="Times New Roman" w:hAnsi="Times New Roman" w:cs="Times New Roman"/>
            <w:b/>
            <w:bCs/>
            <w:sz w:val="24"/>
            <w:szCs w:val="24"/>
          </w:rPr>
          <w:lastRenderedPageBreak/>
          <w:t>150. Explain how to test documents in a project that span across the software development lifecycle?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65" w:author="Unknown"/>
          <w:rFonts w:ascii="Times New Roman" w:eastAsia="Times New Roman" w:hAnsi="Times New Roman" w:cs="Times New Roman"/>
          <w:sz w:val="24"/>
          <w:szCs w:val="24"/>
        </w:rPr>
      </w:pPr>
      <w:ins w:id="966" w:author="Unknown">
        <w:r w:rsidRPr="00C25EF4">
          <w:rPr>
            <w:rFonts w:ascii="Times New Roman" w:eastAsia="Times New Roman" w:hAnsi="Times New Roman" w:cs="Times New Roman"/>
            <w:sz w:val="24"/>
            <w:szCs w:val="24"/>
          </w:rPr>
          <w:t>The project span across the software development lifecycle in following manner</w:t>
        </w:r>
      </w:ins>
    </w:p>
    <w:p w:rsidR="00C25EF4" w:rsidRPr="00C25EF4" w:rsidRDefault="00C25EF4" w:rsidP="00C25EF4">
      <w:pPr>
        <w:spacing w:after="225" w:line="240" w:lineRule="auto"/>
        <w:rPr>
          <w:ins w:id="967" w:author="Unknown"/>
          <w:rFonts w:ascii="Times New Roman" w:eastAsia="Times New Roman" w:hAnsi="Times New Roman" w:cs="Times New Roman"/>
          <w:sz w:val="24"/>
          <w:szCs w:val="24"/>
        </w:rPr>
      </w:pPr>
      <w:ins w:id="968" w:author="Unknown">
        <w:r w:rsidRPr="00C25EF4">
          <w:rPr>
            <w:rFonts w:ascii="Times New Roman" w:eastAsia="Times New Roman" w:hAnsi="Times New Roman" w:cs="Times New Roman"/>
            <w:sz w:val="24"/>
            <w:szCs w:val="24"/>
          </w:rPr>
          <w:t> </w:t>
        </w:r>
      </w:ins>
    </w:p>
    <w:p w:rsidR="00C25EF4" w:rsidRPr="00C25EF4" w:rsidRDefault="00C25EF4" w:rsidP="00C25EF4">
      <w:pPr>
        <w:numPr>
          <w:ilvl w:val="0"/>
          <w:numId w:val="39"/>
        </w:numPr>
        <w:spacing w:after="0" w:line="360" w:lineRule="atLeast"/>
        <w:ind w:left="450"/>
        <w:rPr>
          <w:ins w:id="969" w:author="Unknown"/>
          <w:rFonts w:ascii="Times New Roman" w:eastAsia="Times New Roman" w:hAnsi="Times New Roman" w:cs="Times New Roman"/>
          <w:sz w:val="24"/>
          <w:szCs w:val="24"/>
        </w:rPr>
      </w:pPr>
      <w:ins w:id="970" w:author="Unknown">
        <w:r w:rsidRPr="00C25EF4">
          <w:rPr>
            <w:rFonts w:ascii="Times New Roman" w:eastAsia="Times New Roman" w:hAnsi="Times New Roman" w:cs="Times New Roman"/>
            <w:sz w:val="24"/>
            <w:szCs w:val="24"/>
          </w:rPr>
          <w:t>Central/Project test plan: It is the main test plan that outlines the complete test strategy of the project. This plan is used till the end of the software development lifecycle</w:t>
        </w:r>
      </w:ins>
    </w:p>
    <w:p w:rsidR="00C25EF4" w:rsidRPr="00C25EF4" w:rsidRDefault="00C25EF4" w:rsidP="00C25EF4">
      <w:pPr>
        <w:numPr>
          <w:ilvl w:val="0"/>
          <w:numId w:val="39"/>
        </w:numPr>
        <w:spacing w:after="0" w:line="360" w:lineRule="atLeast"/>
        <w:ind w:left="450"/>
        <w:rPr>
          <w:ins w:id="971" w:author="Unknown"/>
          <w:rFonts w:ascii="Times New Roman" w:eastAsia="Times New Roman" w:hAnsi="Times New Roman" w:cs="Times New Roman"/>
          <w:sz w:val="24"/>
          <w:szCs w:val="24"/>
        </w:rPr>
      </w:pPr>
      <w:ins w:id="972" w:author="Unknown">
        <w:r w:rsidRPr="00C25EF4">
          <w:rPr>
            <w:rFonts w:ascii="Times New Roman" w:eastAsia="Times New Roman" w:hAnsi="Times New Roman" w:cs="Times New Roman"/>
            <w:sz w:val="24"/>
            <w:szCs w:val="24"/>
          </w:rPr>
          <w:t>Acceptance test plan: This document begins during the requirement phase and is completed at final delivery</w:t>
        </w:r>
      </w:ins>
    </w:p>
    <w:p w:rsidR="00C25EF4" w:rsidRPr="00C25EF4" w:rsidRDefault="00C25EF4" w:rsidP="00C25EF4">
      <w:pPr>
        <w:numPr>
          <w:ilvl w:val="0"/>
          <w:numId w:val="39"/>
        </w:numPr>
        <w:spacing w:after="0" w:line="360" w:lineRule="atLeast"/>
        <w:ind w:left="450"/>
        <w:rPr>
          <w:ins w:id="973" w:author="Unknown"/>
          <w:rFonts w:ascii="Times New Roman" w:eastAsia="Times New Roman" w:hAnsi="Times New Roman" w:cs="Times New Roman"/>
          <w:sz w:val="24"/>
          <w:szCs w:val="24"/>
        </w:rPr>
      </w:pPr>
      <w:ins w:id="974" w:author="Unknown">
        <w:r w:rsidRPr="00C25EF4">
          <w:rPr>
            <w:rFonts w:ascii="Times New Roman" w:eastAsia="Times New Roman" w:hAnsi="Times New Roman" w:cs="Times New Roman"/>
            <w:sz w:val="24"/>
            <w:szCs w:val="24"/>
          </w:rPr>
          <w:t>System test plan: This plan starts during the design plan and proceeds until the end of the project</w:t>
        </w:r>
      </w:ins>
    </w:p>
    <w:p w:rsidR="00C25EF4" w:rsidRPr="00C25EF4" w:rsidRDefault="00C25EF4" w:rsidP="00C25EF4">
      <w:pPr>
        <w:numPr>
          <w:ilvl w:val="0"/>
          <w:numId w:val="39"/>
        </w:numPr>
        <w:spacing w:after="0" w:line="360" w:lineRule="atLeast"/>
        <w:ind w:left="450"/>
        <w:rPr>
          <w:ins w:id="975" w:author="Unknown"/>
          <w:rFonts w:ascii="Times New Roman" w:eastAsia="Times New Roman" w:hAnsi="Times New Roman" w:cs="Times New Roman"/>
          <w:sz w:val="24"/>
          <w:szCs w:val="24"/>
        </w:rPr>
      </w:pPr>
      <w:ins w:id="976" w:author="Unknown">
        <w:r w:rsidRPr="00C25EF4">
          <w:rPr>
            <w:rFonts w:ascii="Times New Roman" w:eastAsia="Times New Roman" w:hAnsi="Times New Roman" w:cs="Times New Roman"/>
            <w:sz w:val="24"/>
            <w:szCs w:val="24"/>
          </w:rPr>
          <w:t>Integration and Unit test plan: Both these test plans start during the execution phase and last until the final delivery</w:t>
        </w:r>
      </w:ins>
    </w:p>
    <w:p w:rsidR="00C25EF4" w:rsidRPr="00C25EF4" w:rsidRDefault="00C25EF4" w:rsidP="00C25EF4">
      <w:pPr>
        <w:spacing w:after="225" w:line="240" w:lineRule="auto"/>
        <w:rPr>
          <w:ins w:id="977" w:author="Unknown"/>
          <w:rFonts w:ascii="Times New Roman" w:eastAsia="Times New Roman" w:hAnsi="Times New Roman" w:cs="Times New Roman"/>
          <w:sz w:val="24"/>
          <w:szCs w:val="24"/>
        </w:rPr>
      </w:pPr>
      <w:ins w:id="978"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79" w:author="Unknown"/>
          <w:rFonts w:ascii="Times New Roman" w:eastAsia="Times New Roman" w:hAnsi="Times New Roman" w:cs="Times New Roman"/>
          <w:sz w:val="24"/>
          <w:szCs w:val="24"/>
        </w:rPr>
      </w:pPr>
      <w:ins w:id="980" w:author="Unknown">
        <w:r w:rsidRPr="00C25EF4">
          <w:rPr>
            <w:rFonts w:ascii="Times New Roman" w:eastAsia="Times New Roman" w:hAnsi="Times New Roman" w:cs="Times New Roman"/>
            <w:b/>
            <w:bCs/>
            <w:sz w:val="24"/>
            <w:szCs w:val="24"/>
          </w:rPr>
          <w:t>151. Explain which test cases are written first black boxes or white boxes?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81" w:author="Unknown"/>
          <w:rFonts w:ascii="Times New Roman" w:eastAsia="Times New Roman" w:hAnsi="Times New Roman" w:cs="Times New Roman"/>
          <w:sz w:val="24"/>
          <w:szCs w:val="24"/>
        </w:rPr>
      </w:pPr>
      <w:ins w:id="982" w:author="Unknown">
        <w:r w:rsidRPr="00C25EF4">
          <w:rPr>
            <w:rFonts w:ascii="Times New Roman" w:eastAsia="Times New Roman" w:hAnsi="Times New Roman" w:cs="Times New Roman"/>
            <w:sz w:val="24"/>
            <w:szCs w:val="24"/>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ins>
    </w:p>
    <w:p w:rsidR="00C25EF4" w:rsidRPr="00C25EF4" w:rsidRDefault="00C25EF4" w:rsidP="00C25EF4">
      <w:pPr>
        <w:spacing w:after="225" w:line="240" w:lineRule="auto"/>
        <w:rPr>
          <w:ins w:id="983" w:author="Unknown"/>
          <w:rFonts w:ascii="Times New Roman" w:eastAsia="Times New Roman" w:hAnsi="Times New Roman" w:cs="Times New Roman"/>
          <w:sz w:val="24"/>
          <w:szCs w:val="24"/>
        </w:rPr>
      </w:pPr>
      <w:ins w:id="984"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85" w:author="Unknown"/>
          <w:rFonts w:ascii="Times New Roman" w:eastAsia="Times New Roman" w:hAnsi="Times New Roman" w:cs="Times New Roman"/>
          <w:sz w:val="24"/>
          <w:szCs w:val="24"/>
        </w:rPr>
      </w:pPr>
      <w:ins w:id="986" w:author="Unknown">
        <w:r w:rsidRPr="00C25EF4">
          <w:rPr>
            <w:rFonts w:ascii="Times New Roman" w:eastAsia="Times New Roman" w:hAnsi="Times New Roman" w:cs="Times New Roman"/>
            <w:b/>
            <w:bCs/>
            <w:sz w:val="24"/>
            <w:szCs w:val="24"/>
          </w:rPr>
          <w:t>152. Explain what is the difference between latent and masked defects? </w:t>
        </w:r>
        <w:r w:rsidRPr="00C25EF4">
          <w:rPr>
            <w:rFonts w:ascii="Times New Roman" w:eastAsia="Times New Roman" w:hAnsi="Times New Roman" w:cs="Times New Roman"/>
            <w:sz w:val="24"/>
            <w:szCs w:val="24"/>
          </w:rPr>
          <w:t> </w:t>
        </w:r>
      </w:ins>
    </w:p>
    <w:p w:rsidR="00C25EF4" w:rsidRPr="00C25EF4" w:rsidRDefault="00C25EF4" w:rsidP="00C25EF4">
      <w:pPr>
        <w:numPr>
          <w:ilvl w:val="0"/>
          <w:numId w:val="40"/>
        </w:numPr>
        <w:spacing w:after="0" w:line="360" w:lineRule="atLeast"/>
        <w:ind w:left="450"/>
        <w:rPr>
          <w:ins w:id="987" w:author="Unknown"/>
          <w:rFonts w:ascii="Times New Roman" w:eastAsia="Times New Roman" w:hAnsi="Times New Roman" w:cs="Times New Roman"/>
          <w:sz w:val="24"/>
          <w:szCs w:val="24"/>
        </w:rPr>
      </w:pPr>
      <w:ins w:id="988" w:author="Unknown">
        <w:r w:rsidRPr="00C25EF4">
          <w:rPr>
            <w:rFonts w:ascii="Times New Roman" w:eastAsia="Times New Roman" w:hAnsi="Times New Roman" w:cs="Times New Roman"/>
            <w:b/>
            <w:bCs/>
            <w:sz w:val="24"/>
            <w:szCs w:val="24"/>
          </w:rPr>
          <w:t>Latent defect:</w:t>
        </w:r>
        <w:r w:rsidRPr="00C25EF4">
          <w:rPr>
            <w:rFonts w:ascii="Times New Roman" w:eastAsia="Times New Roman" w:hAnsi="Times New Roman" w:cs="Times New Roman"/>
            <w:sz w:val="24"/>
            <w:szCs w:val="24"/>
          </w:rPr>
          <w:t> A latent defect is an existing defect that has not caused a failure because the sets of conditions were never met</w:t>
        </w:r>
      </w:ins>
    </w:p>
    <w:p w:rsidR="00C25EF4" w:rsidRPr="00C25EF4" w:rsidRDefault="00C25EF4" w:rsidP="00C25EF4">
      <w:pPr>
        <w:numPr>
          <w:ilvl w:val="0"/>
          <w:numId w:val="40"/>
        </w:numPr>
        <w:spacing w:after="0" w:line="360" w:lineRule="atLeast"/>
        <w:ind w:left="450"/>
        <w:rPr>
          <w:ins w:id="989" w:author="Unknown"/>
          <w:rFonts w:ascii="Times New Roman" w:eastAsia="Times New Roman" w:hAnsi="Times New Roman" w:cs="Times New Roman"/>
          <w:sz w:val="24"/>
          <w:szCs w:val="24"/>
        </w:rPr>
      </w:pPr>
      <w:ins w:id="990" w:author="Unknown">
        <w:r w:rsidRPr="00C25EF4">
          <w:rPr>
            <w:rFonts w:ascii="Times New Roman" w:eastAsia="Times New Roman" w:hAnsi="Times New Roman" w:cs="Times New Roman"/>
            <w:b/>
            <w:bCs/>
            <w:sz w:val="24"/>
            <w:szCs w:val="24"/>
          </w:rPr>
          <w:t>Masked defect:</w:t>
        </w:r>
        <w:r w:rsidRPr="00C25EF4">
          <w:rPr>
            <w:rFonts w:ascii="Times New Roman" w:eastAsia="Times New Roman" w:hAnsi="Times New Roman" w:cs="Times New Roman"/>
            <w:sz w:val="24"/>
            <w:szCs w:val="24"/>
          </w:rPr>
          <w:t> It is an existing defect that has not caused a failure because another defect has prevented that part of the code from being executed</w:t>
        </w:r>
      </w:ins>
    </w:p>
    <w:p w:rsidR="00C25EF4" w:rsidRPr="00C25EF4" w:rsidRDefault="00C25EF4" w:rsidP="00C25EF4">
      <w:pPr>
        <w:spacing w:after="225" w:line="240" w:lineRule="auto"/>
        <w:rPr>
          <w:ins w:id="991" w:author="Unknown"/>
          <w:rFonts w:ascii="Times New Roman" w:eastAsia="Times New Roman" w:hAnsi="Times New Roman" w:cs="Times New Roman"/>
          <w:sz w:val="24"/>
          <w:szCs w:val="24"/>
        </w:rPr>
      </w:pPr>
      <w:ins w:id="992"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93" w:author="Unknown"/>
          <w:rFonts w:ascii="Times New Roman" w:eastAsia="Times New Roman" w:hAnsi="Times New Roman" w:cs="Times New Roman"/>
          <w:sz w:val="24"/>
          <w:szCs w:val="24"/>
        </w:rPr>
      </w:pPr>
      <w:ins w:id="994" w:author="Unknown">
        <w:r w:rsidRPr="00C25EF4">
          <w:rPr>
            <w:rFonts w:ascii="Times New Roman" w:eastAsia="Times New Roman" w:hAnsi="Times New Roman" w:cs="Times New Roman"/>
            <w:b/>
            <w:bCs/>
            <w:sz w:val="24"/>
            <w:szCs w:val="24"/>
          </w:rPr>
          <w:t>153. Mention what is bottom up testing?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95" w:author="Unknown"/>
          <w:rFonts w:ascii="Times New Roman" w:eastAsia="Times New Roman" w:hAnsi="Times New Roman" w:cs="Times New Roman"/>
          <w:sz w:val="24"/>
          <w:szCs w:val="24"/>
        </w:rPr>
      </w:pPr>
      <w:ins w:id="996" w:author="Unknown">
        <w:r w:rsidRPr="00C25EF4">
          <w:rPr>
            <w:rFonts w:ascii="Times New Roman" w:eastAsia="Times New Roman" w:hAnsi="Times New Roman" w:cs="Times New Roman"/>
            <w:sz w:val="24"/>
            <w:szCs w:val="24"/>
          </w:rPr>
          <w:t>Bottom up testing is an approach to integration testing, where the lowest level components are tested first, then used to facilitate the testing of higher level components. The process is repeated until the component at the top of the hierarchy is tested.</w:t>
        </w:r>
      </w:ins>
    </w:p>
    <w:p w:rsidR="00C25EF4" w:rsidRPr="00C25EF4" w:rsidRDefault="00C25EF4" w:rsidP="00C25EF4">
      <w:pPr>
        <w:spacing w:after="225" w:line="240" w:lineRule="auto"/>
        <w:rPr>
          <w:ins w:id="997" w:author="Unknown"/>
          <w:rFonts w:ascii="Times New Roman" w:eastAsia="Times New Roman" w:hAnsi="Times New Roman" w:cs="Times New Roman"/>
          <w:sz w:val="24"/>
          <w:szCs w:val="24"/>
        </w:rPr>
      </w:pPr>
      <w:ins w:id="998"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999" w:author="Unknown"/>
          <w:rFonts w:ascii="Times New Roman" w:eastAsia="Times New Roman" w:hAnsi="Times New Roman" w:cs="Times New Roman"/>
          <w:sz w:val="24"/>
          <w:szCs w:val="24"/>
        </w:rPr>
      </w:pPr>
      <w:ins w:id="1000" w:author="Unknown">
        <w:r w:rsidRPr="00C25EF4">
          <w:rPr>
            <w:rFonts w:ascii="Times New Roman" w:eastAsia="Times New Roman" w:hAnsi="Times New Roman" w:cs="Times New Roman"/>
            <w:b/>
            <w:bCs/>
            <w:sz w:val="24"/>
            <w:szCs w:val="24"/>
          </w:rPr>
          <w:t>154. Mention what are the different types of test coverage techniques?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01" w:author="Unknown"/>
          <w:rFonts w:ascii="Times New Roman" w:eastAsia="Times New Roman" w:hAnsi="Times New Roman" w:cs="Times New Roman"/>
          <w:sz w:val="24"/>
          <w:szCs w:val="24"/>
        </w:rPr>
      </w:pPr>
      <w:ins w:id="1002" w:author="Unknown">
        <w:r w:rsidRPr="00C25EF4">
          <w:rPr>
            <w:rFonts w:ascii="Times New Roman" w:eastAsia="Times New Roman" w:hAnsi="Times New Roman" w:cs="Times New Roman"/>
            <w:sz w:val="24"/>
            <w:szCs w:val="24"/>
          </w:rPr>
          <w:t>Different types of test coverage techniques include</w:t>
        </w:r>
      </w:ins>
    </w:p>
    <w:p w:rsidR="00C25EF4" w:rsidRPr="00C25EF4" w:rsidRDefault="00C25EF4" w:rsidP="00C25EF4">
      <w:pPr>
        <w:spacing w:after="225" w:line="240" w:lineRule="auto"/>
        <w:rPr>
          <w:ins w:id="1003" w:author="Unknown"/>
          <w:rFonts w:ascii="Times New Roman" w:eastAsia="Times New Roman" w:hAnsi="Times New Roman" w:cs="Times New Roman"/>
          <w:sz w:val="24"/>
          <w:szCs w:val="24"/>
        </w:rPr>
      </w:pPr>
      <w:ins w:id="1004" w:author="Unknown">
        <w:r w:rsidRPr="00C25EF4">
          <w:rPr>
            <w:rFonts w:ascii="Times New Roman" w:eastAsia="Times New Roman" w:hAnsi="Times New Roman" w:cs="Times New Roman"/>
            <w:sz w:val="24"/>
            <w:szCs w:val="24"/>
          </w:rPr>
          <w:lastRenderedPageBreak/>
          <w:t> </w:t>
        </w:r>
      </w:ins>
    </w:p>
    <w:p w:rsidR="00C25EF4" w:rsidRPr="00C25EF4" w:rsidRDefault="00C25EF4" w:rsidP="00C25EF4">
      <w:pPr>
        <w:numPr>
          <w:ilvl w:val="0"/>
          <w:numId w:val="41"/>
        </w:numPr>
        <w:spacing w:after="0" w:line="360" w:lineRule="atLeast"/>
        <w:ind w:left="450"/>
        <w:rPr>
          <w:ins w:id="1005" w:author="Unknown"/>
          <w:rFonts w:ascii="Times New Roman" w:eastAsia="Times New Roman" w:hAnsi="Times New Roman" w:cs="Times New Roman"/>
          <w:sz w:val="24"/>
          <w:szCs w:val="24"/>
        </w:rPr>
      </w:pPr>
      <w:ins w:id="1006" w:author="Unknown">
        <w:r w:rsidRPr="00C25EF4">
          <w:rPr>
            <w:rFonts w:ascii="Times New Roman" w:eastAsia="Times New Roman" w:hAnsi="Times New Roman" w:cs="Times New Roman"/>
            <w:b/>
            <w:bCs/>
            <w:sz w:val="24"/>
            <w:szCs w:val="24"/>
          </w:rPr>
          <w:t>Statement Coverage:</w:t>
        </w:r>
        <w:r w:rsidRPr="00C25EF4">
          <w:rPr>
            <w:rFonts w:ascii="Times New Roman" w:eastAsia="Times New Roman" w:hAnsi="Times New Roman" w:cs="Times New Roman"/>
            <w:sz w:val="24"/>
            <w:szCs w:val="24"/>
          </w:rPr>
          <w:t> It verifies that each line of source code has been executed and tested</w:t>
        </w:r>
      </w:ins>
    </w:p>
    <w:p w:rsidR="00C25EF4" w:rsidRPr="00C25EF4" w:rsidRDefault="00C25EF4" w:rsidP="00C25EF4">
      <w:pPr>
        <w:numPr>
          <w:ilvl w:val="0"/>
          <w:numId w:val="41"/>
        </w:numPr>
        <w:spacing w:after="0" w:line="360" w:lineRule="atLeast"/>
        <w:ind w:left="450"/>
        <w:rPr>
          <w:ins w:id="1007" w:author="Unknown"/>
          <w:rFonts w:ascii="Times New Roman" w:eastAsia="Times New Roman" w:hAnsi="Times New Roman" w:cs="Times New Roman"/>
          <w:sz w:val="24"/>
          <w:szCs w:val="24"/>
        </w:rPr>
      </w:pPr>
      <w:ins w:id="1008" w:author="Unknown">
        <w:r w:rsidRPr="00C25EF4">
          <w:rPr>
            <w:rFonts w:ascii="Times New Roman" w:eastAsia="Times New Roman" w:hAnsi="Times New Roman" w:cs="Times New Roman"/>
            <w:b/>
            <w:bCs/>
            <w:sz w:val="24"/>
            <w:szCs w:val="24"/>
          </w:rPr>
          <w:t>Decision Coverage:</w:t>
        </w:r>
        <w:r w:rsidRPr="00C25EF4">
          <w:rPr>
            <w:rFonts w:ascii="Times New Roman" w:eastAsia="Times New Roman" w:hAnsi="Times New Roman" w:cs="Times New Roman"/>
            <w:sz w:val="24"/>
            <w:szCs w:val="24"/>
          </w:rPr>
          <w:t> It ensures that every decision in the source code is executed and tested</w:t>
        </w:r>
      </w:ins>
    </w:p>
    <w:p w:rsidR="00C25EF4" w:rsidRPr="00C25EF4" w:rsidRDefault="00C25EF4" w:rsidP="00C25EF4">
      <w:pPr>
        <w:numPr>
          <w:ilvl w:val="0"/>
          <w:numId w:val="41"/>
        </w:numPr>
        <w:spacing w:after="0" w:line="360" w:lineRule="atLeast"/>
        <w:ind w:left="450"/>
        <w:rPr>
          <w:ins w:id="1009" w:author="Unknown"/>
          <w:rFonts w:ascii="Times New Roman" w:eastAsia="Times New Roman" w:hAnsi="Times New Roman" w:cs="Times New Roman"/>
          <w:sz w:val="24"/>
          <w:szCs w:val="24"/>
        </w:rPr>
      </w:pPr>
      <w:ins w:id="1010" w:author="Unknown">
        <w:r w:rsidRPr="00C25EF4">
          <w:rPr>
            <w:rFonts w:ascii="Times New Roman" w:eastAsia="Times New Roman" w:hAnsi="Times New Roman" w:cs="Times New Roman"/>
            <w:b/>
            <w:bCs/>
            <w:sz w:val="24"/>
            <w:szCs w:val="24"/>
          </w:rPr>
          <w:t>Path Coverage:</w:t>
        </w:r>
        <w:r w:rsidRPr="00C25EF4">
          <w:rPr>
            <w:rFonts w:ascii="Times New Roman" w:eastAsia="Times New Roman" w:hAnsi="Times New Roman" w:cs="Times New Roman"/>
            <w:sz w:val="24"/>
            <w:szCs w:val="24"/>
          </w:rPr>
          <w:t> It ensures that every possible route through a given part of code is executed and tested</w:t>
        </w:r>
      </w:ins>
    </w:p>
    <w:p w:rsidR="00C25EF4" w:rsidRPr="00C25EF4" w:rsidRDefault="00C25EF4" w:rsidP="00C25EF4">
      <w:pPr>
        <w:spacing w:after="225" w:line="240" w:lineRule="auto"/>
        <w:rPr>
          <w:ins w:id="1011" w:author="Unknown"/>
          <w:rFonts w:ascii="Times New Roman" w:eastAsia="Times New Roman" w:hAnsi="Times New Roman" w:cs="Times New Roman"/>
          <w:sz w:val="24"/>
          <w:szCs w:val="24"/>
        </w:rPr>
      </w:pPr>
      <w:ins w:id="1012"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13" w:author="Unknown"/>
          <w:rFonts w:ascii="Times New Roman" w:eastAsia="Times New Roman" w:hAnsi="Times New Roman" w:cs="Times New Roman"/>
          <w:sz w:val="24"/>
          <w:szCs w:val="24"/>
        </w:rPr>
      </w:pPr>
      <w:ins w:id="1014" w:author="Unknown">
        <w:r w:rsidRPr="00C25EF4">
          <w:rPr>
            <w:rFonts w:ascii="Times New Roman" w:eastAsia="Times New Roman" w:hAnsi="Times New Roman" w:cs="Times New Roman"/>
            <w:b/>
            <w:bCs/>
            <w:sz w:val="24"/>
            <w:szCs w:val="24"/>
          </w:rPr>
          <w:t>155. Mention what is the meaning of breadth testing?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15" w:author="Unknown"/>
          <w:rFonts w:ascii="Times New Roman" w:eastAsia="Times New Roman" w:hAnsi="Times New Roman" w:cs="Times New Roman"/>
          <w:sz w:val="24"/>
          <w:szCs w:val="24"/>
        </w:rPr>
      </w:pPr>
      <w:ins w:id="1016" w:author="Unknown">
        <w:r w:rsidRPr="00C25EF4">
          <w:rPr>
            <w:rFonts w:ascii="Times New Roman" w:eastAsia="Times New Roman" w:hAnsi="Times New Roman" w:cs="Times New Roman"/>
            <w:sz w:val="24"/>
            <w:szCs w:val="24"/>
          </w:rPr>
          <w:t>Breadth testing is a test suite that exercises the full functionality of a product but does not test features in detail</w:t>
        </w:r>
      </w:ins>
    </w:p>
    <w:p w:rsidR="00C25EF4" w:rsidRPr="00C25EF4" w:rsidRDefault="00C25EF4" w:rsidP="00C25EF4">
      <w:pPr>
        <w:spacing w:after="225" w:line="240" w:lineRule="auto"/>
        <w:rPr>
          <w:ins w:id="1017" w:author="Unknown"/>
          <w:rFonts w:ascii="Times New Roman" w:eastAsia="Times New Roman" w:hAnsi="Times New Roman" w:cs="Times New Roman"/>
          <w:sz w:val="24"/>
          <w:szCs w:val="24"/>
        </w:rPr>
      </w:pPr>
      <w:ins w:id="1018"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19" w:author="Unknown"/>
          <w:rFonts w:ascii="Times New Roman" w:eastAsia="Times New Roman" w:hAnsi="Times New Roman" w:cs="Times New Roman"/>
          <w:sz w:val="24"/>
          <w:szCs w:val="24"/>
        </w:rPr>
      </w:pPr>
      <w:ins w:id="1020" w:author="Unknown">
        <w:r w:rsidRPr="00C25EF4">
          <w:rPr>
            <w:rFonts w:ascii="Times New Roman" w:eastAsia="Times New Roman" w:hAnsi="Times New Roman" w:cs="Times New Roman"/>
            <w:b/>
            <w:bCs/>
            <w:sz w:val="24"/>
            <w:szCs w:val="24"/>
          </w:rPr>
          <w:t>156. Mention what is the difference between Pilot and Beta testing?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21" w:author="Unknown"/>
          <w:rFonts w:ascii="Times New Roman" w:eastAsia="Times New Roman" w:hAnsi="Times New Roman" w:cs="Times New Roman"/>
          <w:sz w:val="24"/>
          <w:szCs w:val="24"/>
        </w:rPr>
      </w:pPr>
      <w:ins w:id="1022" w:author="Unknown">
        <w:r w:rsidRPr="00C25EF4">
          <w:rPr>
            <w:rFonts w:ascii="Times New Roman" w:eastAsia="Times New Roman" w:hAnsi="Times New Roman" w:cs="Times New Roman"/>
            <w:sz w:val="24"/>
            <w:szCs w:val="24"/>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ins>
    </w:p>
    <w:p w:rsidR="00C25EF4" w:rsidRPr="00C25EF4" w:rsidRDefault="00C25EF4" w:rsidP="00C25EF4">
      <w:pPr>
        <w:spacing w:after="225" w:line="240" w:lineRule="auto"/>
        <w:rPr>
          <w:ins w:id="1023" w:author="Unknown"/>
          <w:rFonts w:ascii="Times New Roman" w:eastAsia="Times New Roman" w:hAnsi="Times New Roman" w:cs="Times New Roman"/>
          <w:sz w:val="24"/>
          <w:szCs w:val="24"/>
        </w:rPr>
      </w:pPr>
      <w:ins w:id="1024"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25" w:author="Unknown"/>
          <w:rFonts w:ascii="Times New Roman" w:eastAsia="Times New Roman" w:hAnsi="Times New Roman" w:cs="Times New Roman"/>
          <w:sz w:val="24"/>
          <w:szCs w:val="24"/>
        </w:rPr>
      </w:pPr>
      <w:ins w:id="1026" w:author="Unknown">
        <w:r w:rsidRPr="00C25EF4">
          <w:rPr>
            <w:rFonts w:ascii="Times New Roman" w:eastAsia="Times New Roman" w:hAnsi="Times New Roman" w:cs="Times New Roman"/>
            <w:b/>
            <w:bCs/>
            <w:sz w:val="24"/>
            <w:szCs w:val="24"/>
          </w:rPr>
          <w:t>157. Explain what is the meaning of Code Walk Through?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27" w:author="Unknown"/>
          <w:rFonts w:ascii="Times New Roman" w:eastAsia="Times New Roman" w:hAnsi="Times New Roman" w:cs="Times New Roman"/>
          <w:sz w:val="24"/>
          <w:szCs w:val="24"/>
        </w:rPr>
      </w:pPr>
      <w:ins w:id="1028" w:author="Unknown">
        <w:r w:rsidRPr="00C25EF4">
          <w:rPr>
            <w:rFonts w:ascii="Times New Roman" w:eastAsia="Times New Roman" w:hAnsi="Times New Roman" w:cs="Times New Roman"/>
            <w:sz w:val="24"/>
            <w:szCs w:val="24"/>
          </w:rPr>
          <w:t>Code Walk Through is the informal analysis of the program source code to find defects and verify coding techniques</w:t>
        </w:r>
      </w:ins>
    </w:p>
    <w:p w:rsidR="00C25EF4" w:rsidRPr="00C25EF4" w:rsidRDefault="00C25EF4" w:rsidP="00C25EF4">
      <w:pPr>
        <w:spacing w:after="225" w:line="240" w:lineRule="auto"/>
        <w:rPr>
          <w:ins w:id="1029" w:author="Unknown"/>
          <w:rFonts w:ascii="Times New Roman" w:eastAsia="Times New Roman" w:hAnsi="Times New Roman" w:cs="Times New Roman"/>
          <w:sz w:val="24"/>
          <w:szCs w:val="24"/>
        </w:rPr>
      </w:pPr>
      <w:ins w:id="1030"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31" w:author="Unknown"/>
          <w:rFonts w:ascii="Times New Roman" w:eastAsia="Times New Roman" w:hAnsi="Times New Roman" w:cs="Times New Roman"/>
          <w:sz w:val="24"/>
          <w:szCs w:val="24"/>
        </w:rPr>
      </w:pPr>
      <w:ins w:id="1032" w:author="Unknown">
        <w:r w:rsidRPr="00C25EF4">
          <w:rPr>
            <w:rFonts w:ascii="Times New Roman" w:eastAsia="Times New Roman" w:hAnsi="Times New Roman" w:cs="Times New Roman"/>
            <w:b/>
            <w:bCs/>
            <w:sz w:val="24"/>
            <w:szCs w:val="24"/>
          </w:rPr>
          <w:t>158. Mention what are the basic components of defect report format?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33" w:author="Unknown"/>
          <w:rFonts w:ascii="Times New Roman" w:eastAsia="Times New Roman" w:hAnsi="Times New Roman" w:cs="Times New Roman"/>
          <w:sz w:val="24"/>
          <w:szCs w:val="24"/>
        </w:rPr>
      </w:pPr>
      <w:ins w:id="1034" w:author="Unknown">
        <w:r w:rsidRPr="00C25EF4">
          <w:rPr>
            <w:rFonts w:ascii="Times New Roman" w:eastAsia="Times New Roman" w:hAnsi="Times New Roman" w:cs="Times New Roman"/>
            <w:sz w:val="24"/>
            <w:szCs w:val="24"/>
          </w:rPr>
          <w:t>The basic components of defect report format includes</w:t>
        </w:r>
      </w:ins>
    </w:p>
    <w:p w:rsidR="00C25EF4" w:rsidRPr="00C25EF4" w:rsidRDefault="00C25EF4" w:rsidP="00C25EF4">
      <w:pPr>
        <w:spacing w:after="225" w:line="240" w:lineRule="auto"/>
        <w:rPr>
          <w:ins w:id="1035" w:author="Unknown"/>
          <w:rFonts w:ascii="Times New Roman" w:eastAsia="Times New Roman" w:hAnsi="Times New Roman" w:cs="Times New Roman"/>
          <w:sz w:val="24"/>
          <w:szCs w:val="24"/>
        </w:rPr>
      </w:pPr>
      <w:ins w:id="1036" w:author="Unknown">
        <w:r w:rsidRPr="00C25EF4">
          <w:rPr>
            <w:rFonts w:ascii="Times New Roman" w:eastAsia="Times New Roman" w:hAnsi="Times New Roman" w:cs="Times New Roman"/>
            <w:sz w:val="24"/>
            <w:szCs w:val="24"/>
          </w:rPr>
          <w:t> </w:t>
        </w:r>
      </w:ins>
    </w:p>
    <w:p w:rsidR="00C25EF4" w:rsidRPr="00C25EF4" w:rsidRDefault="00C25EF4" w:rsidP="00C25EF4">
      <w:pPr>
        <w:numPr>
          <w:ilvl w:val="0"/>
          <w:numId w:val="42"/>
        </w:numPr>
        <w:spacing w:after="0" w:line="360" w:lineRule="atLeast"/>
        <w:ind w:left="450"/>
        <w:rPr>
          <w:ins w:id="1037" w:author="Unknown"/>
          <w:rFonts w:ascii="Times New Roman" w:eastAsia="Times New Roman" w:hAnsi="Times New Roman" w:cs="Times New Roman"/>
          <w:sz w:val="24"/>
          <w:szCs w:val="24"/>
        </w:rPr>
      </w:pPr>
      <w:ins w:id="1038" w:author="Unknown">
        <w:r w:rsidRPr="00C25EF4">
          <w:rPr>
            <w:rFonts w:ascii="Times New Roman" w:eastAsia="Times New Roman" w:hAnsi="Times New Roman" w:cs="Times New Roman"/>
            <w:sz w:val="24"/>
            <w:szCs w:val="24"/>
          </w:rPr>
          <w:t>Project Name</w:t>
        </w:r>
      </w:ins>
    </w:p>
    <w:p w:rsidR="00C25EF4" w:rsidRPr="00C25EF4" w:rsidRDefault="00C25EF4" w:rsidP="00C25EF4">
      <w:pPr>
        <w:numPr>
          <w:ilvl w:val="0"/>
          <w:numId w:val="42"/>
        </w:numPr>
        <w:spacing w:after="0" w:line="360" w:lineRule="atLeast"/>
        <w:ind w:left="450"/>
        <w:rPr>
          <w:ins w:id="1039" w:author="Unknown"/>
          <w:rFonts w:ascii="Times New Roman" w:eastAsia="Times New Roman" w:hAnsi="Times New Roman" w:cs="Times New Roman"/>
          <w:sz w:val="24"/>
          <w:szCs w:val="24"/>
        </w:rPr>
      </w:pPr>
      <w:ins w:id="1040" w:author="Unknown">
        <w:r w:rsidRPr="00C25EF4">
          <w:rPr>
            <w:rFonts w:ascii="Times New Roman" w:eastAsia="Times New Roman" w:hAnsi="Times New Roman" w:cs="Times New Roman"/>
            <w:sz w:val="24"/>
            <w:szCs w:val="24"/>
          </w:rPr>
          <w:t>Module Name</w:t>
        </w:r>
      </w:ins>
    </w:p>
    <w:p w:rsidR="00C25EF4" w:rsidRPr="00C25EF4" w:rsidRDefault="00C25EF4" w:rsidP="00C25EF4">
      <w:pPr>
        <w:numPr>
          <w:ilvl w:val="0"/>
          <w:numId w:val="42"/>
        </w:numPr>
        <w:spacing w:after="0" w:line="360" w:lineRule="atLeast"/>
        <w:ind w:left="450"/>
        <w:rPr>
          <w:ins w:id="1041" w:author="Unknown"/>
          <w:rFonts w:ascii="Times New Roman" w:eastAsia="Times New Roman" w:hAnsi="Times New Roman" w:cs="Times New Roman"/>
          <w:sz w:val="24"/>
          <w:szCs w:val="24"/>
        </w:rPr>
      </w:pPr>
      <w:ins w:id="1042" w:author="Unknown">
        <w:r w:rsidRPr="00C25EF4">
          <w:rPr>
            <w:rFonts w:ascii="Times New Roman" w:eastAsia="Times New Roman" w:hAnsi="Times New Roman" w:cs="Times New Roman"/>
            <w:sz w:val="24"/>
            <w:szCs w:val="24"/>
          </w:rPr>
          <w:t>Defect detected on</w:t>
        </w:r>
      </w:ins>
    </w:p>
    <w:p w:rsidR="00C25EF4" w:rsidRPr="00C25EF4" w:rsidRDefault="00C25EF4" w:rsidP="00C25EF4">
      <w:pPr>
        <w:numPr>
          <w:ilvl w:val="0"/>
          <w:numId w:val="42"/>
        </w:numPr>
        <w:spacing w:after="0" w:line="360" w:lineRule="atLeast"/>
        <w:ind w:left="450"/>
        <w:rPr>
          <w:ins w:id="1043" w:author="Unknown"/>
          <w:rFonts w:ascii="Times New Roman" w:eastAsia="Times New Roman" w:hAnsi="Times New Roman" w:cs="Times New Roman"/>
          <w:sz w:val="24"/>
          <w:szCs w:val="24"/>
        </w:rPr>
      </w:pPr>
      <w:ins w:id="1044" w:author="Unknown">
        <w:r w:rsidRPr="00C25EF4">
          <w:rPr>
            <w:rFonts w:ascii="Times New Roman" w:eastAsia="Times New Roman" w:hAnsi="Times New Roman" w:cs="Times New Roman"/>
            <w:sz w:val="24"/>
            <w:szCs w:val="24"/>
          </w:rPr>
          <w:t>Defect detected by</w:t>
        </w:r>
      </w:ins>
    </w:p>
    <w:p w:rsidR="00C25EF4" w:rsidRPr="00C25EF4" w:rsidRDefault="00C25EF4" w:rsidP="00C25EF4">
      <w:pPr>
        <w:numPr>
          <w:ilvl w:val="0"/>
          <w:numId w:val="42"/>
        </w:numPr>
        <w:spacing w:after="0" w:line="360" w:lineRule="atLeast"/>
        <w:ind w:left="450"/>
        <w:rPr>
          <w:ins w:id="1045" w:author="Unknown"/>
          <w:rFonts w:ascii="Times New Roman" w:eastAsia="Times New Roman" w:hAnsi="Times New Roman" w:cs="Times New Roman"/>
          <w:sz w:val="24"/>
          <w:szCs w:val="24"/>
        </w:rPr>
      </w:pPr>
      <w:ins w:id="1046" w:author="Unknown">
        <w:r w:rsidRPr="00C25EF4">
          <w:rPr>
            <w:rFonts w:ascii="Times New Roman" w:eastAsia="Times New Roman" w:hAnsi="Times New Roman" w:cs="Times New Roman"/>
            <w:sz w:val="24"/>
            <w:szCs w:val="24"/>
          </w:rPr>
          <w:t>Defect ID and Name</w:t>
        </w:r>
      </w:ins>
    </w:p>
    <w:p w:rsidR="00C25EF4" w:rsidRPr="00C25EF4" w:rsidRDefault="00C25EF4" w:rsidP="00C25EF4">
      <w:pPr>
        <w:numPr>
          <w:ilvl w:val="0"/>
          <w:numId w:val="42"/>
        </w:numPr>
        <w:spacing w:after="0" w:line="360" w:lineRule="atLeast"/>
        <w:ind w:left="450"/>
        <w:rPr>
          <w:ins w:id="1047" w:author="Unknown"/>
          <w:rFonts w:ascii="Times New Roman" w:eastAsia="Times New Roman" w:hAnsi="Times New Roman" w:cs="Times New Roman"/>
          <w:sz w:val="24"/>
          <w:szCs w:val="24"/>
        </w:rPr>
      </w:pPr>
      <w:ins w:id="1048" w:author="Unknown">
        <w:r w:rsidRPr="00C25EF4">
          <w:rPr>
            <w:rFonts w:ascii="Times New Roman" w:eastAsia="Times New Roman" w:hAnsi="Times New Roman" w:cs="Times New Roman"/>
            <w:sz w:val="24"/>
            <w:szCs w:val="24"/>
          </w:rPr>
          <w:t>Snapshot of the defect</w:t>
        </w:r>
      </w:ins>
    </w:p>
    <w:p w:rsidR="00C25EF4" w:rsidRPr="00C25EF4" w:rsidRDefault="00C25EF4" w:rsidP="00C25EF4">
      <w:pPr>
        <w:numPr>
          <w:ilvl w:val="0"/>
          <w:numId w:val="42"/>
        </w:numPr>
        <w:spacing w:after="0" w:line="360" w:lineRule="atLeast"/>
        <w:ind w:left="450"/>
        <w:rPr>
          <w:ins w:id="1049" w:author="Unknown"/>
          <w:rFonts w:ascii="Times New Roman" w:eastAsia="Times New Roman" w:hAnsi="Times New Roman" w:cs="Times New Roman"/>
          <w:sz w:val="24"/>
          <w:szCs w:val="24"/>
        </w:rPr>
      </w:pPr>
      <w:ins w:id="1050" w:author="Unknown">
        <w:r w:rsidRPr="00C25EF4">
          <w:rPr>
            <w:rFonts w:ascii="Times New Roman" w:eastAsia="Times New Roman" w:hAnsi="Times New Roman" w:cs="Times New Roman"/>
            <w:sz w:val="24"/>
            <w:szCs w:val="24"/>
          </w:rPr>
          <w:t>Priority and Severity status</w:t>
        </w:r>
      </w:ins>
    </w:p>
    <w:p w:rsidR="00C25EF4" w:rsidRPr="00C25EF4" w:rsidRDefault="00C25EF4" w:rsidP="00C25EF4">
      <w:pPr>
        <w:numPr>
          <w:ilvl w:val="0"/>
          <w:numId w:val="42"/>
        </w:numPr>
        <w:spacing w:after="0" w:line="360" w:lineRule="atLeast"/>
        <w:ind w:left="450"/>
        <w:rPr>
          <w:ins w:id="1051" w:author="Unknown"/>
          <w:rFonts w:ascii="Times New Roman" w:eastAsia="Times New Roman" w:hAnsi="Times New Roman" w:cs="Times New Roman"/>
          <w:sz w:val="24"/>
          <w:szCs w:val="24"/>
        </w:rPr>
      </w:pPr>
      <w:ins w:id="1052" w:author="Unknown">
        <w:r w:rsidRPr="00C25EF4">
          <w:rPr>
            <w:rFonts w:ascii="Times New Roman" w:eastAsia="Times New Roman" w:hAnsi="Times New Roman" w:cs="Times New Roman"/>
            <w:sz w:val="24"/>
            <w:szCs w:val="24"/>
          </w:rPr>
          <w:t>Defect resolved by</w:t>
        </w:r>
      </w:ins>
    </w:p>
    <w:p w:rsidR="00C25EF4" w:rsidRPr="00C25EF4" w:rsidRDefault="00C25EF4" w:rsidP="00C25EF4">
      <w:pPr>
        <w:numPr>
          <w:ilvl w:val="0"/>
          <w:numId w:val="42"/>
        </w:numPr>
        <w:spacing w:after="0" w:line="360" w:lineRule="atLeast"/>
        <w:ind w:left="450"/>
        <w:rPr>
          <w:ins w:id="1053" w:author="Unknown"/>
          <w:rFonts w:ascii="Times New Roman" w:eastAsia="Times New Roman" w:hAnsi="Times New Roman" w:cs="Times New Roman"/>
          <w:sz w:val="24"/>
          <w:szCs w:val="24"/>
        </w:rPr>
      </w:pPr>
      <w:ins w:id="1054" w:author="Unknown">
        <w:r w:rsidRPr="00C25EF4">
          <w:rPr>
            <w:rFonts w:ascii="Times New Roman" w:eastAsia="Times New Roman" w:hAnsi="Times New Roman" w:cs="Times New Roman"/>
            <w:sz w:val="24"/>
            <w:szCs w:val="24"/>
          </w:rPr>
          <w:t>Defect resolved on</w:t>
        </w:r>
      </w:ins>
    </w:p>
    <w:p w:rsidR="00C25EF4" w:rsidRPr="00C25EF4" w:rsidRDefault="00C25EF4" w:rsidP="00C25EF4">
      <w:pPr>
        <w:spacing w:after="225" w:line="240" w:lineRule="auto"/>
        <w:rPr>
          <w:ins w:id="1055" w:author="Unknown"/>
          <w:rFonts w:ascii="Times New Roman" w:eastAsia="Times New Roman" w:hAnsi="Times New Roman" w:cs="Times New Roman"/>
          <w:sz w:val="24"/>
          <w:szCs w:val="24"/>
        </w:rPr>
      </w:pPr>
      <w:ins w:id="1056" w:author="Unknown">
        <w:r w:rsidRPr="00C25EF4">
          <w:rPr>
            <w:rFonts w:ascii="Times New Roman" w:eastAsia="Times New Roman" w:hAnsi="Times New Roman" w:cs="Times New Roman"/>
            <w:sz w:val="24"/>
            <w:szCs w:val="24"/>
          </w:rPr>
          <w:lastRenderedPageBreak/>
          <w:t> </w:t>
        </w:r>
      </w:ins>
    </w:p>
    <w:p w:rsidR="00C25EF4" w:rsidRPr="00C25EF4" w:rsidRDefault="00C25EF4" w:rsidP="00C25EF4">
      <w:pPr>
        <w:spacing w:after="225" w:line="240" w:lineRule="auto"/>
        <w:rPr>
          <w:ins w:id="1057" w:author="Unknown"/>
          <w:rFonts w:ascii="Times New Roman" w:eastAsia="Times New Roman" w:hAnsi="Times New Roman" w:cs="Times New Roman"/>
          <w:sz w:val="24"/>
          <w:szCs w:val="24"/>
        </w:rPr>
      </w:pPr>
      <w:ins w:id="1058" w:author="Unknown">
        <w:r w:rsidRPr="00C25EF4">
          <w:rPr>
            <w:rFonts w:ascii="Times New Roman" w:eastAsia="Times New Roman" w:hAnsi="Times New Roman" w:cs="Times New Roman"/>
            <w:b/>
            <w:bCs/>
            <w:sz w:val="24"/>
            <w:szCs w:val="24"/>
          </w:rPr>
          <w:t>159. Mention what is the purpose behind doing end-to-end testing?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59" w:author="Unknown"/>
          <w:rFonts w:ascii="Times New Roman" w:eastAsia="Times New Roman" w:hAnsi="Times New Roman" w:cs="Times New Roman"/>
          <w:sz w:val="24"/>
          <w:szCs w:val="24"/>
        </w:rPr>
      </w:pPr>
      <w:ins w:id="1060" w:author="Unknown">
        <w:r w:rsidRPr="00C25EF4">
          <w:rPr>
            <w:rFonts w:ascii="Times New Roman" w:eastAsia="Times New Roman" w:hAnsi="Times New Roman" w:cs="Times New Roman"/>
            <w:sz w:val="24"/>
            <w:szCs w:val="24"/>
          </w:rPr>
          <w:t>End-to end testing is done after functional testing. The purpose behind doing end-to-end testing is that</w:t>
        </w:r>
      </w:ins>
    </w:p>
    <w:p w:rsidR="00C25EF4" w:rsidRPr="00C25EF4" w:rsidRDefault="00C25EF4" w:rsidP="00C25EF4">
      <w:pPr>
        <w:spacing w:after="225" w:line="240" w:lineRule="auto"/>
        <w:rPr>
          <w:ins w:id="1061" w:author="Unknown"/>
          <w:rFonts w:ascii="Times New Roman" w:eastAsia="Times New Roman" w:hAnsi="Times New Roman" w:cs="Times New Roman"/>
          <w:sz w:val="24"/>
          <w:szCs w:val="24"/>
        </w:rPr>
      </w:pPr>
      <w:ins w:id="1062" w:author="Unknown">
        <w:r w:rsidRPr="00C25EF4">
          <w:rPr>
            <w:rFonts w:ascii="Times New Roman" w:eastAsia="Times New Roman" w:hAnsi="Times New Roman" w:cs="Times New Roman"/>
            <w:sz w:val="24"/>
            <w:szCs w:val="24"/>
          </w:rPr>
          <w:t> </w:t>
        </w:r>
      </w:ins>
    </w:p>
    <w:p w:rsidR="00C25EF4" w:rsidRPr="00C25EF4" w:rsidRDefault="00C25EF4" w:rsidP="00C25EF4">
      <w:pPr>
        <w:numPr>
          <w:ilvl w:val="0"/>
          <w:numId w:val="43"/>
        </w:numPr>
        <w:spacing w:after="0" w:line="360" w:lineRule="atLeast"/>
        <w:ind w:left="450"/>
        <w:rPr>
          <w:ins w:id="1063" w:author="Unknown"/>
          <w:rFonts w:ascii="Times New Roman" w:eastAsia="Times New Roman" w:hAnsi="Times New Roman" w:cs="Times New Roman"/>
          <w:sz w:val="24"/>
          <w:szCs w:val="24"/>
        </w:rPr>
      </w:pPr>
      <w:ins w:id="1064" w:author="Unknown">
        <w:r w:rsidRPr="00C25EF4">
          <w:rPr>
            <w:rFonts w:ascii="Times New Roman" w:eastAsia="Times New Roman" w:hAnsi="Times New Roman" w:cs="Times New Roman"/>
            <w:sz w:val="24"/>
            <w:szCs w:val="24"/>
          </w:rPr>
          <w:t>To validate the software requirements and integration with external interfaces</w:t>
        </w:r>
      </w:ins>
    </w:p>
    <w:p w:rsidR="00C25EF4" w:rsidRPr="00C25EF4" w:rsidRDefault="00C25EF4" w:rsidP="00C25EF4">
      <w:pPr>
        <w:numPr>
          <w:ilvl w:val="0"/>
          <w:numId w:val="43"/>
        </w:numPr>
        <w:spacing w:after="0" w:line="360" w:lineRule="atLeast"/>
        <w:ind w:left="450"/>
        <w:rPr>
          <w:ins w:id="1065" w:author="Unknown"/>
          <w:rFonts w:ascii="Times New Roman" w:eastAsia="Times New Roman" w:hAnsi="Times New Roman" w:cs="Times New Roman"/>
          <w:sz w:val="24"/>
          <w:szCs w:val="24"/>
        </w:rPr>
      </w:pPr>
      <w:ins w:id="1066" w:author="Unknown">
        <w:r w:rsidRPr="00C25EF4">
          <w:rPr>
            <w:rFonts w:ascii="Times New Roman" w:eastAsia="Times New Roman" w:hAnsi="Times New Roman" w:cs="Times New Roman"/>
            <w:sz w:val="24"/>
            <w:szCs w:val="24"/>
          </w:rPr>
          <w:t>Testing application in real world environment scenario</w:t>
        </w:r>
      </w:ins>
    </w:p>
    <w:p w:rsidR="00C25EF4" w:rsidRPr="00C25EF4" w:rsidRDefault="00C25EF4" w:rsidP="00C25EF4">
      <w:pPr>
        <w:numPr>
          <w:ilvl w:val="0"/>
          <w:numId w:val="43"/>
        </w:numPr>
        <w:spacing w:after="0" w:line="360" w:lineRule="atLeast"/>
        <w:ind w:left="450"/>
        <w:rPr>
          <w:ins w:id="1067" w:author="Unknown"/>
          <w:rFonts w:ascii="Times New Roman" w:eastAsia="Times New Roman" w:hAnsi="Times New Roman" w:cs="Times New Roman"/>
          <w:sz w:val="24"/>
          <w:szCs w:val="24"/>
        </w:rPr>
      </w:pPr>
      <w:ins w:id="1068" w:author="Unknown">
        <w:r w:rsidRPr="00C25EF4">
          <w:rPr>
            <w:rFonts w:ascii="Times New Roman" w:eastAsia="Times New Roman" w:hAnsi="Times New Roman" w:cs="Times New Roman"/>
            <w:sz w:val="24"/>
            <w:szCs w:val="24"/>
          </w:rPr>
          <w:t>Testing of interaction between application and database</w:t>
        </w:r>
      </w:ins>
    </w:p>
    <w:p w:rsidR="00C25EF4" w:rsidRPr="00C25EF4" w:rsidRDefault="00C25EF4" w:rsidP="00C25EF4">
      <w:pPr>
        <w:spacing w:after="225" w:line="240" w:lineRule="auto"/>
        <w:rPr>
          <w:ins w:id="1069" w:author="Unknown"/>
          <w:rFonts w:ascii="Times New Roman" w:eastAsia="Times New Roman" w:hAnsi="Times New Roman" w:cs="Times New Roman"/>
          <w:sz w:val="24"/>
          <w:szCs w:val="24"/>
        </w:rPr>
      </w:pPr>
      <w:ins w:id="1070"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71" w:author="Unknown"/>
          <w:rFonts w:ascii="Times New Roman" w:eastAsia="Times New Roman" w:hAnsi="Times New Roman" w:cs="Times New Roman"/>
          <w:sz w:val="24"/>
          <w:szCs w:val="24"/>
        </w:rPr>
      </w:pPr>
      <w:ins w:id="1072" w:author="Unknown">
        <w:r w:rsidRPr="00C25EF4">
          <w:rPr>
            <w:rFonts w:ascii="Times New Roman" w:eastAsia="Times New Roman" w:hAnsi="Times New Roman" w:cs="Times New Roman"/>
            <w:b/>
            <w:bCs/>
            <w:sz w:val="24"/>
            <w:szCs w:val="24"/>
          </w:rPr>
          <w:t>160. Explain what it means by test harness?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73" w:author="Unknown"/>
          <w:rFonts w:ascii="Times New Roman" w:eastAsia="Times New Roman" w:hAnsi="Times New Roman" w:cs="Times New Roman"/>
          <w:sz w:val="24"/>
          <w:szCs w:val="24"/>
        </w:rPr>
      </w:pPr>
      <w:ins w:id="1074" w:author="Unknown">
        <w:r w:rsidRPr="00C25EF4">
          <w:rPr>
            <w:rFonts w:ascii="Times New Roman" w:eastAsia="Times New Roman" w:hAnsi="Times New Roman" w:cs="Times New Roman"/>
            <w:sz w:val="24"/>
            <w:szCs w:val="24"/>
          </w:rPr>
          <w:t>A test harness is configuring a set of tools and test data to test an application in various conditions, it involves monitoring the output with expected output for correctness.</w:t>
        </w:r>
      </w:ins>
    </w:p>
    <w:p w:rsidR="00C25EF4" w:rsidRPr="00C25EF4" w:rsidRDefault="00C25EF4" w:rsidP="00C25EF4">
      <w:pPr>
        <w:spacing w:after="225" w:line="240" w:lineRule="auto"/>
        <w:rPr>
          <w:ins w:id="1075" w:author="Unknown"/>
          <w:rFonts w:ascii="Times New Roman" w:eastAsia="Times New Roman" w:hAnsi="Times New Roman" w:cs="Times New Roman"/>
          <w:sz w:val="24"/>
          <w:szCs w:val="24"/>
        </w:rPr>
      </w:pPr>
      <w:ins w:id="1076" w:author="Unknown">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77" w:author="Unknown"/>
          <w:rFonts w:ascii="Times New Roman" w:eastAsia="Times New Roman" w:hAnsi="Times New Roman" w:cs="Times New Roman"/>
          <w:sz w:val="24"/>
          <w:szCs w:val="24"/>
        </w:rPr>
      </w:pPr>
      <w:ins w:id="1078" w:author="Unknown">
        <w:r w:rsidRPr="00C25EF4">
          <w:rPr>
            <w:rFonts w:ascii="Times New Roman" w:eastAsia="Times New Roman" w:hAnsi="Times New Roman" w:cs="Times New Roman"/>
            <w:b/>
            <w:bCs/>
            <w:sz w:val="24"/>
            <w:szCs w:val="24"/>
          </w:rPr>
          <w:t>161. Explain in a testing project what testing activities would you automate? </w:t>
        </w:r>
        <w:r w:rsidRPr="00C25EF4">
          <w:rPr>
            <w:rFonts w:ascii="Times New Roman" w:eastAsia="Times New Roman" w:hAnsi="Times New Roman" w:cs="Times New Roman"/>
            <w:sz w:val="24"/>
            <w:szCs w:val="24"/>
          </w:rPr>
          <w:t> </w:t>
        </w:r>
      </w:ins>
    </w:p>
    <w:p w:rsidR="00C25EF4" w:rsidRPr="00C25EF4" w:rsidRDefault="00C25EF4" w:rsidP="00C25EF4">
      <w:pPr>
        <w:spacing w:after="225" w:line="240" w:lineRule="auto"/>
        <w:rPr>
          <w:ins w:id="1079" w:author="Unknown"/>
          <w:rFonts w:ascii="Times New Roman" w:eastAsia="Times New Roman" w:hAnsi="Times New Roman" w:cs="Times New Roman"/>
          <w:sz w:val="24"/>
          <w:szCs w:val="24"/>
        </w:rPr>
      </w:pPr>
      <w:ins w:id="1080" w:author="Unknown">
        <w:r w:rsidRPr="00C25EF4">
          <w:rPr>
            <w:rFonts w:ascii="Times New Roman" w:eastAsia="Times New Roman" w:hAnsi="Times New Roman" w:cs="Times New Roman"/>
            <w:sz w:val="24"/>
            <w:szCs w:val="24"/>
          </w:rPr>
          <w:t>In a testing project testing activities you would automate are</w:t>
        </w:r>
      </w:ins>
    </w:p>
    <w:p w:rsidR="00C25EF4" w:rsidRPr="00C25EF4" w:rsidRDefault="00C25EF4" w:rsidP="00C25EF4">
      <w:pPr>
        <w:spacing w:after="225" w:line="240" w:lineRule="auto"/>
        <w:rPr>
          <w:ins w:id="1081" w:author="Unknown"/>
          <w:rFonts w:ascii="Times New Roman" w:eastAsia="Times New Roman" w:hAnsi="Times New Roman" w:cs="Times New Roman"/>
          <w:sz w:val="24"/>
          <w:szCs w:val="24"/>
        </w:rPr>
      </w:pPr>
      <w:ins w:id="1082" w:author="Unknown">
        <w:r w:rsidRPr="00C25EF4">
          <w:rPr>
            <w:rFonts w:ascii="Times New Roman" w:eastAsia="Times New Roman" w:hAnsi="Times New Roman" w:cs="Times New Roman"/>
            <w:sz w:val="24"/>
            <w:szCs w:val="24"/>
          </w:rPr>
          <w:t> </w:t>
        </w:r>
      </w:ins>
    </w:p>
    <w:p w:rsidR="00C25EF4" w:rsidRPr="00C25EF4" w:rsidRDefault="00C25EF4" w:rsidP="00C25EF4">
      <w:pPr>
        <w:numPr>
          <w:ilvl w:val="0"/>
          <w:numId w:val="44"/>
        </w:numPr>
        <w:spacing w:after="0" w:line="360" w:lineRule="atLeast"/>
        <w:ind w:left="450"/>
        <w:rPr>
          <w:ins w:id="1083" w:author="Unknown"/>
          <w:rFonts w:ascii="Times New Roman" w:eastAsia="Times New Roman" w:hAnsi="Times New Roman" w:cs="Times New Roman"/>
          <w:sz w:val="24"/>
          <w:szCs w:val="24"/>
        </w:rPr>
      </w:pPr>
      <w:ins w:id="1084" w:author="Unknown">
        <w:r w:rsidRPr="00C25EF4">
          <w:rPr>
            <w:rFonts w:ascii="Times New Roman" w:eastAsia="Times New Roman" w:hAnsi="Times New Roman" w:cs="Times New Roman"/>
            <w:sz w:val="24"/>
            <w:szCs w:val="24"/>
          </w:rPr>
          <w:t>Tests that need to be run for every build of the application</w:t>
        </w:r>
      </w:ins>
    </w:p>
    <w:p w:rsidR="00C25EF4" w:rsidRPr="00C25EF4" w:rsidRDefault="00C25EF4" w:rsidP="00C25EF4">
      <w:pPr>
        <w:numPr>
          <w:ilvl w:val="0"/>
          <w:numId w:val="44"/>
        </w:numPr>
        <w:spacing w:after="0" w:line="360" w:lineRule="atLeast"/>
        <w:ind w:left="450"/>
        <w:rPr>
          <w:ins w:id="1085" w:author="Unknown"/>
          <w:rFonts w:ascii="Times New Roman" w:eastAsia="Times New Roman" w:hAnsi="Times New Roman" w:cs="Times New Roman"/>
          <w:sz w:val="24"/>
          <w:szCs w:val="24"/>
        </w:rPr>
      </w:pPr>
      <w:ins w:id="1086" w:author="Unknown">
        <w:r w:rsidRPr="00C25EF4">
          <w:rPr>
            <w:rFonts w:ascii="Times New Roman" w:eastAsia="Times New Roman" w:hAnsi="Times New Roman" w:cs="Times New Roman"/>
            <w:sz w:val="24"/>
            <w:szCs w:val="24"/>
          </w:rPr>
          <w:t>Tests that use multiple data for the same set of actions</w:t>
        </w:r>
      </w:ins>
    </w:p>
    <w:p w:rsidR="00C25EF4" w:rsidRPr="00C25EF4" w:rsidRDefault="00C25EF4" w:rsidP="00C25EF4">
      <w:pPr>
        <w:numPr>
          <w:ilvl w:val="0"/>
          <w:numId w:val="44"/>
        </w:numPr>
        <w:spacing w:after="0" w:line="360" w:lineRule="atLeast"/>
        <w:ind w:left="450"/>
        <w:rPr>
          <w:ins w:id="1087" w:author="Unknown"/>
          <w:rFonts w:ascii="Times New Roman" w:eastAsia="Times New Roman" w:hAnsi="Times New Roman" w:cs="Times New Roman"/>
          <w:sz w:val="24"/>
          <w:szCs w:val="24"/>
        </w:rPr>
      </w:pPr>
      <w:ins w:id="1088" w:author="Unknown">
        <w:r w:rsidRPr="00C25EF4">
          <w:rPr>
            <w:rFonts w:ascii="Times New Roman" w:eastAsia="Times New Roman" w:hAnsi="Times New Roman" w:cs="Times New Roman"/>
            <w:sz w:val="24"/>
            <w:szCs w:val="24"/>
          </w:rPr>
          <w:t>Identical tests that needs to be executed using different browsers</w:t>
        </w:r>
      </w:ins>
    </w:p>
    <w:p w:rsidR="00C25EF4" w:rsidRPr="00C25EF4" w:rsidRDefault="00C25EF4" w:rsidP="00C25EF4">
      <w:pPr>
        <w:numPr>
          <w:ilvl w:val="0"/>
          <w:numId w:val="44"/>
        </w:numPr>
        <w:spacing w:after="0" w:line="360" w:lineRule="atLeast"/>
        <w:ind w:left="450"/>
        <w:rPr>
          <w:ins w:id="1089" w:author="Unknown"/>
          <w:rFonts w:ascii="Times New Roman" w:eastAsia="Times New Roman" w:hAnsi="Times New Roman" w:cs="Times New Roman"/>
          <w:sz w:val="24"/>
          <w:szCs w:val="24"/>
        </w:rPr>
      </w:pPr>
      <w:ins w:id="1090" w:author="Unknown">
        <w:r w:rsidRPr="00C25EF4">
          <w:rPr>
            <w:rFonts w:ascii="Times New Roman" w:eastAsia="Times New Roman" w:hAnsi="Times New Roman" w:cs="Times New Roman"/>
            <w:sz w:val="24"/>
            <w:szCs w:val="24"/>
          </w:rPr>
          <w:t>Mission critical pages</w:t>
        </w:r>
      </w:ins>
    </w:p>
    <w:p w:rsidR="00C25EF4" w:rsidRPr="00C25EF4" w:rsidRDefault="00C25EF4" w:rsidP="00C25EF4">
      <w:pPr>
        <w:numPr>
          <w:ilvl w:val="0"/>
          <w:numId w:val="44"/>
        </w:numPr>
        <w:spacing w:line="360" w:lineRule="atLeast"/>
        <w:ind w:left="450"/>
        <w:rPr>
          <w:ins w:id="1091" w:author="Unknown"/>
          <w:rFonts w:ascii="Times New Roman" w:eastAsia="Times New Roman" w:hAnsi="Times New Roman" w:cs="Times New Roman"/>
          <w:sz w:val="24"/>
          <w:szCs w:val="24"/>
        </w:rPr>
      </w:pPr>
      <w:ins w:id="1092" w:author="Unknown">
        <w:r w:rsidRPr="00C25EF4">
          <w:rPr>
            <w:rFonts w:ascii="Times New Roman" w:eastAsia="Times New Roman" w:hAnsi="Times New Roman" w:cs="Times New Roman"/>
            <w:sz w:val="24"/>
            <w:szCs w:val="24"/>
          </w:rPr>
          <w:t>Transaction with pages that do not change in short time</w:t>
        </w:r>
      </w:ins>
    </w:p>
    <w:p w:rsidR="00C25EF4" w:rsidRPr="00C25EF4" w:rsidRDefault="00C25EF4" w:rsidP="00C25EF4">
      <w:pPr>
        <w:spacing w:after="150" w:line="600" w:lineRule="atLeast"/>
        <w:outlineLvl w:val="2"/>
        <w:rPr>
          <w:ins w:id="1093" w:author="Unknown"/>
          <w:rFonts w:ascii="inherit" w:eastAsia="Times New Roman" w:hAnsi="inherit" w:cs="Times New Roman"/>
          <w:b/>
          <w:bCs/>
          <w:sz w:val="38"/>
          <w:szCs w:val="38"/>
        </w:rPr>
      </w:pPr>
      <w:ins w:id="1094" w:author="Unknown">
        <w:r w:rsidRPr="00C25EF4">
          <w:rPr>
            <w:rFonts w:ascii="inherit" w:eastAsia="Times New Roman" w:hAnsi="inherit" w:cs="Times New Roman"/>
            <w:b/>
            <w:bCs/>
            <w:sz w:val="38"/>
            <w:szCs w:val="38"/>
          </w:rPr>
          <w:t>Request New Tutorial</w:t>
        </w:r>
      </w:ins>
    </w:p>
    <w:p w:rsidR="00C25EF4" w:rsidRPr="00C25EF4" w:rsidRDefault="00C25EF4" w:rsidP="00C25EF4">
      <w:pPr>
        <w:spacing w:line="240" w:lineRule="auto"/>
        <w:rPr>
          <w:ins w:id="1095" w:author="Unknown"/>
          <w:rFonts w:ascii="Times New Roman" w:eastAsia="Times New Roman" w:hAnsi="Times New Roman" w:cs="Times New Roman"/>
          <w:sz w:val="24"/>
          <w:szCs w:val="24"/>
        </w:rPr>
      </w:pPr>
      <w:ins w:id="1096" w:author="Unknown">
        <w:r w:rsidRPr="00C25EF4">
          <w:rPr>
            <w:rFonts w:ascii="Times New Roman" w:eastAsia="Times New Roman" w:hAnsi="Times New Roman" w:cs="Times New Roman"/>
            <w:sz w:val="24"/>
            <w:szCs w:val="24"/>
          </w:rPr>
          <w:t>Click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"http://goo.gl/forms/g6CunLAlM6DgB03a2"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here</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to request new tutorials</w:t>
        </w:r>
      </w:ins>
    </w:p>
    <w:p w:rsidR="00C25EF4" w:rsidRPr="00C25EF4" w:rsidRDefault="00C25EF4" w:rsidP="00C25EF4">
      <w:pPr>
        <w:spacing w:after="150" w:line="300" w:lineRule="atLeast"/>
        <w:outlineLvl w:val="3"/>
        <w:rPr>
          <w:ins w:id="1097" w:author="Unknown"/>
          <w:rFonts w:ascii="inherit" w:eastAsia="Times New Roman" w:hAnsi="inherit" w:cs="Times New Roman"/>
          <w:b/>
          <w:bCs/>
          <w:sz w:val="33"/>
          <w:szCs w:val="33"/>
        </w:rPr>
      </w:pPr>
      <w:ins w:id="1098" w:author="Unknown">
        <w:r w:rsidRPr="00C25EF4">
          <w:rPr>
            <w:rFonts w:ascii="inherit" w:eastAsia="Times New Roman" w:hAnsi="inherit" w:cs="Times New Roman"/>
            <w:b/>
            <w:bCs/>
            <w:sz w:val="33"/>
            <w:szCs w:val="33"/>
          </w:rPr>
          <w:t>About</w:t>
        </w:r>
      </w:ins>
    </w:p>
    <w:p w:rsidR="00C25EF4" w:rsidRPr="00C25EF4" w:rsidRDefault="00C25EF4" w:rsidP="00C25EF4">
      <w:pPr>
        <w:spacing w:after="0" w:line="240" w:lineRule="auto"/>
        <w:rPr>
          <w:ins w:id="1099" w:author="Unknown"/>
          <w:rFonts w:ascii="Times New Roman" w:eastAsia="Times New Roman" w:hAnsi="Times New Roman" w:cs="Times New Roman"/>
          <w:sz w:val="24"/>
          <w:szCs w:val="24"/>
        </w:rPr>
      </w:pPr>
      <w:ins w:id="1100" w:author="Unknown">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"http://www.guru99.com/about-us.html"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About us</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"http://www.guru99.com/advertise-us.html"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Advertise with Us</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"http://www.guru99.com/freelancing.html"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 Jobs</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"http://www.guru99.com/privacy-policy.html"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Privacy Policy</w:t>
        </w:r>
        <w:r w:rsidRPr="00C25EF4">
          <w:rPr>
            <w:rFonts w:ascii="Times New Roman" w:eastAsia="Times New Roman" w:hAnsi="Times New Roman" w:cs="Times New Roman"/>
            <w:sz w:val="24"/>
            <w:szCs w:val="24"/>
          </w:rPr>
          <w:fldChar w:fldCharType="end"/>
        </w:r>
      </w:ins>
    </w:p>
    <w:p w:rsidR="00C25EF4" w:rsidRPr="00C25EF4" w:rsidRDefault="00C25EF4" w:rsidP="00C25EF4">
      <w:pPr>
        <w:spacing w:before="150" w:after="150" w:line="300" w:lineRule="atLeast"/>
        <w:outlineLvl w:val="3"/>
        <w:rPr>
          <w:ins w:id="1101" w:author="Unknown"/>
          <w:rFonts w:ascii="inherit" w:eastAsia="Times New Roman" w:hAnsi="inherit" w:cs="Times New Roman"/>
          <w:b/>
          <w:bCs/>
          <w:sz w:val="33"/>
          <w:szCs w:val="33"/>
        </w:rPr>
      </w:pPr>
      <w:ins w:id="1102" w:author="Unknown">
        <w:r w:rsidRPr="00C25EF4">
          <w:rPr>
            <w:rFonts w:ascii="inherit" w:eastAsia="Times New Roman" w:hAnsi="inherit" w:cs="Times New Roman"/>
            <w:b/>
            <w:bCs/>
            <w:sz w:val="33"/>
            <w:szCs w:val="33"/>
          </w:rPr>
          <w:t>Contact Us</w:t>
        </w:r>
      </w:ins>
    </w:p>
    <w:p w:rsidR="00C25EF4" w:rsidRPr="00C25EF4" w:rsidRDefault="00C25EF4" w:rsidP="00C25EF4">
      <w:pPr>
        <w:spacing w:after="0" w:line="240" w:lineRule="auto"/>
        <w:rPr>
          <w:ins w:id="1103" w:author="Unknown"/>
          <w:rFonts w:ascii="Times New Roman" w:eastAsia="Times New Roman" w:hAnsi="Times New Roman" w:cs="Times New Roman"/>
          <w:sz w:val="24"/>
          <w:szCs w:val="24"/>
        </w:rPr>
      </w:pPr>
      <w:ins w:id="1104" w:author="Unknown">
        <w:r w:rsidRPr="00C25EF4">
          <w:rPr>
            <w:rFonts w:ascii="Times New Roman" w:eastAsia="Times New Roman" w:hAnsi="Times New Roman" w:cs="Times New Roman"/>
            <w:sz w:val="24"/>
            <w:szCs w:val="24"/>
          </w:rPr>
          <w:lastRenderedPageBreak/>
          <w:fldChar w:fldCharType="begin"/>
        </w:r>
        <w:r w:rsidRPr="00C25EF4">
          <w:rPr>
            <w:rFonts w:ascii="Times New Roman" w:eastAsia="Times New Roman" w:hAnsi="Times New Roman" w:cs="Times New Roman"/>
            <w:sz w:val="24"/>
            <w:szCs w:val="24"/>
          </w:rPr>
          <w:instrText xml:space="preserve"> HYPERLINK "http://www.guru99.com/contact-us.html"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Contact us</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"http://www.guru99.com/faq.html"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FAQ</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"http://www.guru99.com/become-an-instructor.html"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Write For Us</w:t>
        </w:r>
        <w:r w:rsidRPr="00C25EF4">
          <w:rPr>
            <w:rFonts w:ascii="Times New Roman" w:eastAsia="Times New Roman" w:hAnsi="Times New Roman" w:cs="Times New Roman"/>
            <w:sz w:val="24"/>
            <w:szCs w:val="24"/>
          </w:rPr>
          <w:fldChar w:fldCharType="end"/>
        </w:r>
      </w:ins>
    </w:p>
    <w:p w:rsidR="00C25EF4" w:rsidRPr="00C25EF4" w:rsidRDefault="00C25EF4" w:rsidP="00C25EF4">
      <w:pPr>
        <w:spacing w:before="150" w:after="150" w:line="300" w:lineRule="atLeast"/>
        <w:outlineLvl w:val="3"/>
        <w:rPr>
          <w:ins w:id="1105" w:author="Unknown"/>
          <w:rFonts w:ascii="inherit" w:eastAsia="Times New Roman" w:hAnsi="inherit" w:cs="Times New Roman"/>
          <w:b/>
          <w:bCs/>
          <w:sz w:val="33"/>
          <w:szCs w:val="33"/>
        </w:rPr>
      </w:pPr>
      <w:ins w:id="1106" w:author="Unknown">
        <w:r w:rsidRPr="00C25EF4">
          <w:rPr>
            <w:rFonts w:ascii="inherit" w:eastAsia="Times New Roman" w:hAnsi="inherit" w:cs="Times New Roman"/>
            <w:b/>
            <w:bCs/>
            <w:sz w:val="33"/>
            <w:szCs w:val="33"/>
          </w:rPr>
          <w:t>Follow Us</w:t>
        </w:r>
      </w:ins>
    </w:p>
    <w:p w:rsidR="00C25EF4" w:rsidRPr="00C25EF4" w:rsidRDefault="00C25EF4" w:rsidP="00C25EF4">
      <w:pPr>
        <w:spacing w:after="0" w:line="240" w:lineRule="auto"/>
        <w:rPr>
          <w:ins w:id="1107" w:author="Unknown"/>
          <w:rFonts w:ascii="Times New Roman" w:eastAsia="Times New Roman" w:hAnsi="Times New Roman" w:cs="Times New Roman"/>
          <w:color w:val="70BDCD"/>
          <w:sz w:val="24"/>
          <w:szCs w:val="24"/>
        </w:rPr>
      </w:pPr>
      <w:ins w:id="1108" w:author="Unknown">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"https://www.facebook.com/guru99com/" </w:instrText>
        </w:r>
        <w:r w:rsidRPr="00C25EF4">
          <w:rPr>
            <w:rFonts w:ascii="Times New Roman" w:eastAsia="Times New Roman" w:hAnsi="Times New Roman" w:cs="Times New Roman"/>
            <w:sz w:val="24"/>
            <w:szCs w:val="24"/>
          </w:rPr>
          <w:fldChar w:fldCharType="separate"/>
        </w:r>
      </w:ins>
    </w:p>
    <w:p w:rsidR="00C25EF4" w:rsidRPr="00C25EF4" w:rsidRDefault="00C25EF4" w:rsidP="00C25EF4">
      <w:pPr>
        <w:spacing w:after="0" w:line="240" w:lineRule="auto"/>
        <w:rPr>
          <w:ins w:id="1109" w:author="Unknown"/>
          <w:rFonts w:ascii="Times New Roman" w:eastAsia="Times New Roman" w:hAnsi="Times New Roman" w:cs="Times New Roman"/>
          <w:color w:val="70BDCD"/>
          <w:sz w:val="24"/>
          <w:szCs w:val="24"/>
          <w:u w:val="single"/>
        </w:rPr>
      </w:pPr>
      <w:ins w:id="1110" w:author="Unknown">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"https://twitter.com/guru99com" </w:instrText>
        </w:r>
        <w:r w:rsidRPr="00C25EF4">
          <w:rPr>
            <w:rFonts w:ascii="Times New Roman" w:eastAsia="Times New Roman" w:hAnsi="Times New Roman" w:cs="Times New Roman"/>
            <w:sz w:val="24"/>
            <w:szCs w:val="24"/>
          </w:rPr>
          <w:fldChar w:fldCharType="separate"/>
        </w:r>
      </w:ins>
    </w:p>
    <w:p w:rsidR="00C25EF4" w:rsidRPr="00C25EF4" w:rsidRDefault="00C25EF4" w:rsidP="00C25EF4">
      <w:pPr>
        <w:spacing w:after="0" w:line="240" w:lineRule="auto"/>
        <w:rPr>
          <w:ins w:id="1111" w:author="Unknown"/>
          <w:rFonts w:ascii="Times New Roman" w:eastAsia="Times New Roman" w:hAnsi="Times New Roman" w:cs="Times New Roman"/>
          <w:color w:val="70BDCD"/>
          <w:sz w:val="24"/>
          <w:szCs w:val="24"/>
          <w:u w:val="single"/>
        </w:rPr>
      </w:pPr>
      <w:ins w:id="1112" w:author="Unknown">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"https://forms.aweber.com/form/46/724807646.htm" </w:instrText>
        </w:r>
        <w:r w:rsidRPr="00C25EF4">
          <w:rPr>
            <w:rFonts w:ascii="Times New Roman" w:eastAsia="Times New Roman" w:hAnsi="Times New Roman" w:cs="Times New Roman"/>
            <w:sz w:val="24"/>
            <w:szCs w:val="24"/>
          </w:rPr>
          <w:fldChar w:fldCharType="separate"/>
        </w:r>
      </w:ins>
    </w:p>
    <w:p w:rsidR="00C25EF4" w:rsidRPr="00C25EF4" w:rsidRDefault="00C25EF4" w:rsidP="00C25EF4">
      <w:pPr>
        <w:spacing w:after="0" w:line="240" w:lineRule="auto"/>
        <w:rPr>
          <w:ins w:id="1113" w:author="Unknown"/>
          <w:rFonts w:ascii="Times New Roman" w:eastAsia="Times New Roman" w:hAnsi="Times New Roman" w:cs="Times New Roman"/>
          <w:color w:val="70BDCD"/>
          <w:sz w:val="24"/>
          <w:szCs w:val="24"/>
          <w:u w:val="single"/>
        </w:rPr>
      </w:pPr>
      <w:ins w:id="1114" w:author="Unknown">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"https://play.google.com/store/apps/details?id=com.vector.guru99&amp;hl=en" </w:instrText>
        </w:r>
        <w:r w:rsidRPr="00C25EF4">
          <w:rPr>
            <w:rFonts w:ascii="Times New Roman" w:eastAsia="Times New Roman" w:hAnsi="Times New Roman" w:cs="Times New Roman"/>
            <w:sz w:val="24"/>
            <w:szCs w:val="24"/>
          </w:rPr>
          <w:fldChar w:fldCharType="separate"/>
        </w:r>
      </w:ins>
    </w:p>
    <w:p w:rsidR="00C25EF4" w:rsidRPr="00C25EF4" w:rsidRDefault="00C25EF4" w:rsidP="00C25EF4">
      <w:pPr>
        <w:spacing w:after="0" w:line="240" w:lineRule="auto"/>
        <w:rPr>
          <w:ins w:id="1115" w:author="Unknown"/>
          <w:rFonts w:ascii="Times New Roman" w:eastAsia="Times New Roman" w:hAnsi="Times New Roman" w:cs="Times New Roman"/>
          <w:sz w:val="24"/>
          <w:szCs w:val="24"/>
        </w:rPr>
      </w:pPr>
      <w:ins w:id="1116" w:author="Unknown">
        <w:r w:rsidRPr="00C25EF4">
          <w:rPr>
            <w:rFonts w:ascii="Times New Roman" w:eastAsia="Times New Roman" w:hAnsi="Times New Roman" w:cs="Times New Roman"/>
            <w:sz w:val="24"/>
            <w:szCs w:val="24"/>
          </w:rPr>
          <w:fldChar w:fldCharType="end"/>
        </w:r>
      </w:ins>
    </w:p>
    <w:p w:rsidR="00C25EF4" w:rsidRPr="00C25EF4" w:rsidRDefault="00C25EF4" w:rsidP="00C25EF4">
      <w:pPr>
        <w:spacing w:before="150" w:after="150" w:line="300" w:lineRule="atLeast"/>
        <w:outlineLvl w:val="3"/>
        <w:rPr>
          <w:ins w:id="1117" w:author="Unknown"/>
          <w:rFonts w:ascii="inherit" w:eastAsia="Times New Roman" w:hAnsi="inherit" w:cs="Times New Roman"/>
          <w:b/>
          <w:bCs/>
          <w:sz w:val="33"/>
          <w:szCs w:val="33"/>
        </w:rPr>
      </w:pPr>
      <w:ins w:id="1118" w:author="Unknown">
        <w:r w:rsidRPr="00C25EF4">
          <w:rPr>
            <w:rFonts w:ascii="inherit" w:eastAsia="Times New Roman" w:hAnsi="inherit" w:cs="Times New Roman"/>
            <w:b/>
            <w:bCs/>
            <w:sz w:val="33"/>
            <w:szCs w:val="33"/>
          </w:rPr>
          <w:t>Certifications</w:t>
        </w:r>
      </w:ins>
    </w:p>
    <w:p w:rsidR="00C25EF4" w:rsidRPr="00C25EF4" w:rsidRDefault="00C25EF4" w:rsidP="00C25EF4">
      <w:pPr>
        <w:spacing w:after="0" w:line="240" w:lineRule="auto"/>
        <w:rPr>
          <w:ins w:id="1119" w:author="Unknown"/>
          <w:rFonts w:ascii="Times New Roman" w:eastAsia="Times New Roman" w:hAnsi="Times New Roman" w:cs="Times New Roman"/>
          <w:sz w:val="24"/>
          <w:szCs w:val="24"/>
        </w:rPr>
      </w:pPr>
      <w:ins w:id="1120" w:author="Unknown">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"http://www.guru99.com/istqb.html"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ISTQB Certification</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"http://www.guru99.com/mysql-certification-guide.html"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MySQL Certification</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"http://www.guru99.com/qtp-quality-center-certification-details.html"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QTP Certification</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"http://www.guru99.com/software-testing-certification.html"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Testing Certification</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"http://www.guru99.com/ctal-certified-exam-preparation.html"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CTAL Exam</w:t>
        </w:r>
        <w:r w:rsidRPr="00C25EF4">
          <w:rPr>
            <w:rFonts w:ascii="Times New Roman" w:eastAsia="Times New Roman" w:hAnsi="Times New Roman" w:cs="Times New Roman"/>
            <w:sz w:val="24"/>
            <w:szCs w:val="24"/>
          </w:rPr>
          <w:fldChar w:fldCharType="end"/>
        </w:r>
      </w:ins>
    </w:p>
    <w:p w:rsidR="00C25EF4" w:rsidRPr="00C25EF4" w:rsidRDefault="00C25EF4" w:rsidP="00C25EF4">
      <w:pPr>
        <w:spacing w:before="150" w:after="150" w:line="300" w:lineRule="atLeast"/>
        <w:outlineLvl w:val="3"/>
        <w:rPr>
          <w:ins w:id="1121" w:author="Unknown"/>
          <w:rFonts w:ascii="inherit" w:eastAsia="Times New Roman" w:hAnsi="inherit" w:cs="Times New Roman"/>
          <w:b/>
          <w:bCs/>
          <w:sz w:val="33"/>
          <w:szCs w:val="33"/>
        </w:rPr>
      </w:pPr>
      <w:ins w:id="1122" w:author="Unknown">
        <w:r w:rsidRPr="00C25EF4">
          <w:rPr>
            <w:rFonts w:ascii="inherit" w:eastAsia="Times New Roman" w:hAnsi="inherit" w:cs="Times New Roman"/>
            <w:b/>
            <w:bCs/>
            <w:sz w:val="33"/>
            <w:szCs w:val="33"/>
          </w:rPr>
          <w:t>Execute online</w:t>
        </w:r>
      </w:ins>
    </w:p>
    <w:p w:rsidR="00C25EF4" w:rsidRPr="00C25EF4" w:rsidRDefault="00C25EF4" w:rsidP="00C25EF4">
      <w:pPr>
        <w:spacing w:after="0" w:line="240" w:lineRule="auto"/>
        <w:rPr>
          <w:ins w:id="1123" w:author="Unknown"/>
          <w:rFonts w:ascii="Times New Roman" w:eastAsia="Times New Roman" w:hAnsi="Times New Roman" w:cs="Times New Roman"/>
          <w:sz w:val="24"/>
          <w:szCs w:val="24"/>
        </w:rPr>
      </w:pPr>
      <w:ins w:id="1124" w:author="Unknown">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"http://www.guru99.com/try-java-editor.html"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Execute Java Online</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"http://www.guru99.com/execute-javascript-online.html"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Execute Javascript</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"http://www.guru99.com/execute-html-online.html"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Execute HTML</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"http://www.guru99.com/execute-python-online.html"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Execute Python</w:t>
        </w:r>
        <w:r w:rsidRPr="00C25EF4">
          <w:rPr>
            <w:rFonts w:ascii="Times New Roman" w:eastAsia="Times New Roman" w:hAnsi="Times New Roman" w:cs="Times New Roman"/>
            <w:sz w:val="24"/>
            <w:szCs w:val="24"/>
          </w:rPr>
          <w:fldChar w:fldCharType="end"/>
        </w:r>
      </w:ins>
    </w:p>
    <w:p w:rsidR="00C25EF4" w:rsidRPr="00C25EF4" w:rsidRDefault="00C25EF4" w:rsidP="00C25EF4">
      <w:pPr>
        <w:spacing w:before="150" w:after="150" w:line="300" w:lineRule="atLeast"/>
        <w:outlineLvl w:val="3"/>
        <w:rPr>
          <w:ins w:id="1125" w:author="Unknown"/>
          <w:rFonts w:ascii="inherit" w:eastAsia="Times New Roman" w:hAnsi="inherit" w:cs="Times New Roman"/>
          <w:b/>
          <w:bCs/>
          <w:sz w:val="33"/>
          <w:szCs w:val="33"/>
        </w:rPr>
      </w:pPr>
      <w:ins w:id="1126" w:author="Unknown">
        <w:r w:rsidRPr="00C25EF4">
          <w:rPr>
            <w:rFonts w:ascii="inherit" w:eastAsia="Times New Roman" w:hAnsi="inherit" w:cs="Times New Roman"/>
            <w:b/>
            <w:bCs/>
            <w:sz w:val="33"/>
            <w:szCs w:val="33"/>
          </w:rPr>
          <w:t>Interesting!</w:t>
        </w:r>
      </w:ins>
    </w:p>
    <w:p w:rsidR="00C25EF4" w:rsidRPr="00C25EF4" w:rsidRDefault="00C25EF4" w:rsidP="00C25EF4">
      <w:pPr>
        <w:spacing w:line="240" w:lineRule="auto"/>
        <w:rPr>
          <w:ins w:id="1127" w:author="Unknown"/>
          <w:rFonts w:ascii="Times New Roman" w:eastAsia="Times New Roman" w:hAnsi="Times New Roman" w:cs="Times New Roman"/>
          <w:sz w:val="24"/>
          <w:szCs w:val="24"/>
        </w:rPr>
      </w:pPr>
      <w:ins w:id="1128" w:author="Unknown">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"http://www.guru99.com/books.html"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Books to Read!</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"http://www.guru99.com/spot-the-bug-contest.html"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Contest</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r w:rsidRPr="00C25EF4">
          <w:rPr>
            <w:rFonts w:ascii="Times New Roman" w:eastAsia="Times New Roman" w:hAnsi="Times New Roman" w:cs="Times New Roman"/>
            <w:sz w:val="24"/>
            <w:szCs w:val="24"/>
          </w:rPr>
          <w:br/>
        </w:r>
        <w:r w:rsidRPr="00C25EF4">
          <w:rPr>
            <w:rFonts w:ascii="Times New Roman" w:eastAsia="Times New Roman" w:hAnsi="Times New Roman" w:cs="Times New Roman"/>
            <w:sz w:val="24"/>
            <w:szCs w:val="24"/>
          </w:rPr>
          <w:fldChar w:fldCharType="begin"/>
        </w:r>
        <w:r w:rsidRPr="00C25EF4">
          <w:rPr>
            <w:rFonts w:ascii="Times New Roman" w:eastAsia="Times New Roman" w:hAnsi="Times New Roman" w:cs="Times New Roman"/>
            <w:sz w:val="24"/>
            <w:szCs w:val="24"/>
          </w:rPr>
          <w:instrText xml:space="preserve"> HYPERLINK "http://www.guru99.com/tests.html" </w:instrText>
        </w:r>
        <w:r w:rsidRPr="00C25EF4">
          <w:rPr>
            <w:rFonts w:ascii="Times New Roman" w:eastAsia="Times New Roman" w:hAnsi="Times New Roman" w:cs="Times New Roman"/>
            <w:sz w:val="24"/>
            <w:szCs w:val="24"/>
          </w:rPr>
          <w:fldChar w:fldCharType="separate"/>
        </w:r>
        <w:r w:rsidRPr="00C25EF4">
          <w:rPr>
            <w:rFonts w:ascii="Times New Roman" w:eastAsia="Times New Roman" w:hAnsi="Times New Roman" w:cs="Times New Roman"/>
            <w:color w:val="70BDCD"/>
            <w:sz w:val="24"/>
            <w:szCs w:val="24"/>
            <w:u w:val="single"/>
          </w:rPr>
          <w:t>Quiz</w:t>
        </w:r>
        <w:r w:rsidRPr="00C25EF4">
          <w:rPr>
            <w:rFonts w:ascii="Times New Roman" w:eastAsia="Times New Roman" w:hAnsi="Times New Roman" w:cs="Times New Roman"/>
            <w:sz w:val="24"/>
            <w:szCs w:val="24"/>
          </w:rPr>
          <w:fldChar w:fldCharType="end"/>
        </w:r>
        <w:r w:rsidRPr="00C25EF4">
          <w:rPr>
            <w:rFonts w:ascii="Times New Roman" w:eastAsia="Times New Roman" w:hAnsi="Times New Roman" w:cs="Times New Roman"/>
            <w:sz w:val="24"/>
            <w:szCs w:val="24"/>
          </w:rPr>
          <w:t> </w:t>
        </w:r>
      </w:ins>
    </w:p>
    <w:p w:rsidR="00C25EF4" w:rsidRPr="00C25EF4" w:rsidRDefault="00C25EF4" w:rsidP="00C25EF4">
      <w:pPr>
        <w:spacing w:line="240" w:lineRule="auto"/>
        <w:rPr>
          <w:ins w:id="1129" w:author="Unknown"/>
          <w:rFonts w:ascii="Times New Roman" w:eastAsia="Times New Roman" w:hAnsi="Times New Roman" w:cs="Times New Roman"/>
          <w:sz w:val="24"/>
          <w:szCs w:val="24"/>
        </w:rPr>
      </w:pPr>
      <w:ins w:id="1130" w:author="Unknown">
        <w:r w:rsidRPr="00C25EF4">
          <w:rPr>
            <w:rFonts w:ascii="Times New Roman" w:eastAsia="Times New Roman" w:hAnsi="Times New Roman" w:cs="Times New Roman"/>
            <w:sz w:val="24"/>
            <w:szCs w:val="24"/>
          </w:rPr>
          <w:t>© Copyright - Guru99 2016</w:t>
        </w:r>
      </w:ins>
    </w:p>
    <w:p w:rsidR="00000000" w:rsidRDefault="00C25EF4"/>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51A"/>
    <w:multiLevelType w:val="multilevel"/>
    <w:tmpl w:val="FB0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D09DF"/>
    <w:multiLevelType w:val="multilevel"/>
    <w:tmpl w:val="AAE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B3E28"/>
    <w:multiLevelType w:val="multilevel"/>
    <w:tmpl w:val="A98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67D97"/>
    <w:multiLevelType w:val="multilevel"/>
    <w:tmpl w:val="A64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C346A"/>
    <w:multiLevelType w:val="multilevel"/>
    <w:tmpl w:val="EC1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A5605"/>
    <w:multiLevelType w:val="multilevel"/>
    <w:tmpl w:val="81D2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E6437"/>
    <w:multiLevelType w:val="multilevel"/>
    <w:tmpl w:val="9F3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E7D28"/>
    <w:multiLevelType w:val="multilevel"/>
    <w:tmpl w:val="5300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9F6F3F"/>
    <w:multiLevelType w:val="multilevel"/>
    <w:tmpl w:val="264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461BF"/>
    <w:multiLevelType w:val="multilevel"/>
    <w:tmpl w:val="2B42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84C99"/>
    <w:multiLevelType w:val="multilevel"/>
    <w:tmpl w:val="B0E6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9296B"/>
    <w:multiLevelType w:val="multilevel"/>
    <w:tmpl w:val="6FD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A0651E"/>
    <w:multiLevelType w:val="multilevel"/>
    <w:tmpl w:val="17F6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D13A3E"/>
    <w:multiLevelType w:val="multilevel"/>
    <w:tmpl w:val="3FDA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1515DE"/>
    <w:multiLevelType w:val="multilevel"/>
    <w:tmpl w:val="20C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7750AF"/>
    <w:multiLevelType w:val="multilevel"/>
    <w:tmpl w:val="2A1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B72455"/>
    <w:multiLevelType w:val="multilevel"/>
    <w:tmpl w:val="036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6F5FD7"/>
    <w:multiLevelType w:val="multilevel"/>
    <w:tmpl w:val="F8B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A63C7"/>
    <w:multiLevelType w:val="multilevel"/>
    <w:tmpl w:val="231A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174AD3"/>
    <w:multiLevelType w:val="multilevel"/>
    <w:tmpl w:val="737E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8417E7"/>
    <w:multiLevelType w:val="multilevel"/>
    <w:tmpl w:val="534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00813"/>
    <w:multiLevelType w:val="multilevel"/>
    <w:tmpl w:val="C1B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2625F"/>
    <w:multiLevelType w:val="multilevel"/>
    <w:tmpl w:val="598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736BE2"/>
    <w:multiLevelType w:val="multilevel"/>
    <w:tmpl w:val="34D0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D82176"/>
    <w:multiLevelType w:val="multilevel"/>
    <w:tmpl w:val="B2A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8E1FEB"/>
    <w:multiLevelType w:val="multilevel"/>
    <w:tmpl w:val="877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35140B"/>
    <w:multiLevelType w:val="multilevel"/>
    <w:tmpl w:val="36D8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F84401"/>
    <w:multiLevelType w:val="multilevel"/>
    <w:tmpl w:val="1BF8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244261"/>
    <w:multiLevelType w:val="multilevel"/>
    <w:tmpl w:val="940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513A4C"/>
    <w:multiLevelType w:val="multilevel"/>
    <w:tmpl w:val="6A6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504A31"/>
    <w:multiLevelType w:val="multilevel"/>
    <w:tmpl w:val="212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40B35"/>
    <w:multiLevelType w:val="multilevel"/>
    <w:tmpl w:val="39C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C659DC"/>
    <w:multiLevelType w:val="multilevel"/>
    <w:tmpl w:val="0EDA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0833FA"/>
    <w:multiLevelType w:val="multilevel"/>
    <w:tmpl w:val="5878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C86F0E"/>
    <w:multiLevelType w:val="multilevel"/>
    <w:tmpl w:val="59F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D451E0"/>
    <w:multiLevelType w:val="multilevel"/>
    <w:tmpl w:val="677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9B1C1C"/>
    <w:multiLevelType w:val="multilevel"/>
    <w:tmpl w:val="37DC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BE1A0E"/>
    <w:multiLevelType w:val="multilevel"/>
    <w:tmpl w:val="6B5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613320"/>
    <w:multiLevelType w:val="multilevel"/>
    <w:tmpl w:val="096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664151"/>
    <w:multiLevelType w:val="multilevel"/>
    <w:tmpl w:val="F62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664D54"/>
    <w:multiLevelType w:val="multilevel"/>
    <w:tmpl w:val="959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213770"/>
    <w:multiLevelType w:val="multilevel"/>
    <w:tmpl w:val="13E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45707A"/>
    <w:multiLevelType w:val="multilevel"/>
    <w:tmpl w:val="B27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346133"/>
    <w:multiLevelType w:val="multilevel"/>
    <w:tmpl w:val="6F021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6"/>
  </w:num>
  <w:num w:numId="3">
    <w:abstractNumId w:val="19"/>
  </w:num>
  <w:num w:numId="4">
    <w:abstractNumId w:val="12"/>
  </w:num>
  <w:num w:numId="5">
    <w:abstractNumId w:val="32"/>
  </w:num>
  <w:num w:numId="6">
    <w:abstractNumId w:val="18"/>
  </w:num>
  <w:num w:numId="7">
    <w:abstractNumId w:val="10"/>
  </w:num>
  <w:num w:numId="8">
    <w:abstractNumId w:val="27"/>
  </w:num>
  <w:num w:numId="9">
    <w:abstractNumId w:val="5"/>
  </w:num>
  <w:num w:numId="10">
    <w:abstractNumId w:val="13"/>
  </w:num>
  <w:num w:numId="11">
    <w:abstractNumId w:val="23"/>
  </w:num>
  <w:num w:numId="12">
    <w:abstractNumId w:val="7"/>
  </w:num>
  <w:num w:numId="13">
    <w:abstractNumId w:val="31"/>
  </w:num>
  <w:num w:numId="14">
    <w:abstractNumId w:val="28"/>
  </w:num>
  <w:num w:numId="15">
    <w:abstractNumId w:val="15"/>
  </w:num>
  <w:num w:numId="16">
    <w:abstractNumId w:val="39"/>
  </w:num>
  <w:num w:numId="17">
    <w:abstractNumId w:val="40"/>
  </w:num>
  <w:num w:numId="18">
    <w:abstractNumId w:val="41"/>
  </w:num>
  <w:num w:numId="19">
    <w:abstractNumId w:val="17"/>
  </w:num>
  <w:num w:numId="20">
    <w:abstractNumId w:val="8"/>
  </w:num>
  <w:num w:numId="21">
    <w:abstractNumId w:val="16"/>
  </w:num>
  <w:num w:numId="22">
    <w:abstractNumId w:val="6"/>
  </w:num>
  <w:num w:numId="23">
    <w:abstractNumId w:val="25"/>
  </w:num>
  <w:num w:numId="24">
    <w:abstractNumId w:val="37"/>
  </w:num>
  <w:num w:numId="25">
    <w:abstractNumId w:val="0"/>
  </w:num>
  <w:num w:numId="26">
    <w:abstractNumId w:val="3"/>
  </w:num>
  <w:num w:numId="27">
    <w:abstractNumId w:val="42"/>
  </w:num>
  <w:num w:numId="28">
    <w:abstractNumId w:val="35"/>
  </w:num>
  <w:num w:numId="29">
    <w:abstractNumId w:val="21"/>
  </w:num>
  <w:num w:numId="30">
    <w:abstractNumId w:val="34"/>
  </w:num>
  <w:num w:numId="31">
    <w:abstractNumId w:val="38"/>
  </w:num>
  <w:num w:numId="32">
    <w:abstractNumId w:val="14"/>
  </w:num>
  <w:num w:numId="33">
    <w:abstractNumId w:val="2"/>
  </w:num>
  <w:num w:numId="34">
    <w:abstractNumId w:val="1"/>
  </w:num>
  <w:num w:numId="35">
    <w:abstractNumId w:val="33"/>
  </w:num>
  <w:num w:numId="36">
    <w:abstractNumId w:val="30"/>
  </w:num>
  <w:num w:numId="37">
    <w:abstractNumId w:val="29"/>
  </w:num>
  <w:num w:numId="38">
    <w:abstractNumId w:val="20"/>
  </w:num>
  <w:num w:numId="39">
    <w:abstractNumId w:val="36"/>
  </w:num>
  <w:num w:numId="40">
    <w:abstractNumId w:val="4"/>
  </w:num>
  <w:num w:numId="41">
    <w:abstractNumId w:val="24"/>
  </w:num>
  <w:num w:numId="42">
    <w:abstractNumId w:val="9"/>
  </w:num>
  <w:num w:numId="43">
    <w:abstractNumId w:val="22"/>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5EF4"/>
    <w:rsid w:val="00C25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5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5E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E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5EF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5EF4"/>
    <w:rPr>
      <w:color w:val="0000FF"/>
      <w:u w:val="single"/>
    </w:rPr>
  </w:style>
  <w:style w:type="character" w:styleId="FollowedHyperlink">
    <w:name w:val="FollowedHyperlink"/>
    <w:basedOn w:val="DefaultParagraphFont"/>
    <w:uiPriority w:val="99"/>
    <w:semiHidden/>
    <w:unhideWhenUsed/>
    <w:rsid w:val="00C25EF4"/>
    <w:rPr>
      <w:color w:val="800080"/>
      <w:u w:val="single"/>
    </w:rPr>
  </w:style>
  <w:style w:type="character" w:customStyle="1" w:styleId="dropdown-spacer">
    <w:name w:val="dropdown-spacer"/>
    <w:basedOn w:val="DefaultParagraphFont"/>
    <w:rsid w:val="00C25EF4"/>
  </w:style>
  <w:style w:type="paragraph" w:styleId="z-TopofForm">
    <w:name w:val="HTML Top of Form"/>
    <w:basedOn w:val="Normal"/>
    <w:next w:val="Normal"/>
    <w:link w:val="z-TopofFormChar"/>
    <w:hidden/>
    <w:uiPriority w:val="99"/>
    <w:semiHidden/>
    <w:unhideWhenUsed/>
    <w:rsid w:val="00C25E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5E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5E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5EF4"/>
    <w:rPr>
      <w:rFonts w:ascii="Arial" w:eastAsia="Times New Roman" w:hAnsi="Arial" w:cs="Arial"/>
      <w:vanish/>
      <w:sz w:val="16"/>
      <w:szCs w:val="16"/>
    </w:rPr>
  </w:style>
  <w:style w:type="paragraph" w:styleId="NormalWeb">
    <w:name w:val="Normal (Web)"/>
    <w:basedOn w:val="Normal"/>
    <w:uiPriority w:val="99"/>
    <w:unhideWhenUsed/>
    <w:rsid w:val="00C25E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EF4"/>
    <w:rPr>
      <w:b/>
      <w:bCs/>
    </w:rPr>
  </w:style>
  <w:style w:type="character" w:customStyle="1" w:styleId="apple-converted-space">
    <w:name w:val="apple-converted-space"/>
    <w:basedOn w:val="DefaultParagraphFont"/>
    <w:rsid w:val="00C25EF4"/>
  </w:style>
  <w:style w:type="paragraph" w:styleId="BalloonText">
    <w:name w:val="Balloon Text"/>
    <w:basedOn w:val="Normal"/>
    <w:link w:val="BalloonTextChar"/>
    <w:uiPriority w:val="99"/>
    <w:semiHidden/>
    <w:unhideWhenUsed/>
    <w:rsid w:val="00C2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E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15577">
      <w:bodyDiv w:val="1"/>
      <w:marLeft w:val="0"/>
      <w:marRight w:val="0"/>
      <w:marTop w:val="0"/>
      <w:marBottom w:val="0"/>
      <w:divBdr>
        <w:top w:val="none" w:sz="0" w:space="0" w:color="auto"/>
        <w:left w:val="none" w:sz="0" w:space="0" w:color="auto"/>
        <w:bottom w:val="none" w:sz="0" w:space="0" w:color="auto"/>
        <w:right w:val="none" w:sz="0" w:space="0" w:color="auto"/>
      </w:divBdr>
      <w:divsChild>
        <w:div w:id="938096759">
          <w:marLeft w:val="0"/>
          <w:marRight w:val="0"/>
          <w:marTop w:val="0"/>
          <w:marBottom w:val="0"/>
          <w:divBdr>
            <w:top w:val="single" w:sz="6" w:space="0" w:color="F0F0F0"/>
            <w:left w:val="none" w:sz="0" w:space="0" w:color="auto"/>
            <w:bottom w:val="none" w:sz="0" w:space="0" w:color="auto"/>
            <w:right w:val="none" w:sz="0" w:space="0" w:color="auto"/>
          </w:divBdr>
          <w:divsChild>
            <w:div w:id="1380130065">
              <w:marLeft w:val="0"/>
              <w:marRight w:val="0"/>
              <w:marTop w:val="0"/>
              <w:marBottom w:val="0"/>
              <w:divBdr>
                <w:top w:val="none" w:sz="0" w:space="0" w:color="auto"/>
                <w:left w:val="none" w:sz="0" w:space="0" w:color="auto"/>
                <w:bottom w:val="none" w:sz="0" w:space="0" w:color="auto"/>
                <w:right w:val="none" w:sz="0" w:space="0" w:color="auto"/>
              </w:divBdr>
              <w:divsChild>
                <w:div w:id="797842496">
                  <w:marLeft w:val="0"/>
                  <w:marRight w:val="0"/>
                  <w:marTop w:val="0"/>
                  <w:marBottom w:val="0"/>
                  <w:divBdr>
                    <w:top w:val="none" w:sz="0" w:space="0" w:color="auto"/>
                    <w:left w:val="none" w:sz="0" w:space="0" w:color="auto"/>
                    <w:bottom w:val="none" w:sz="0" w:space="0" w:color="auto"/>
                    <w:right w:val="none" w:sz="0" w:space="0" w:color="auto"/>
                  </w:divBdr>
                  <w:divsChild>
                    <w:div w:id="505705204">
                      <w:marLeft w:val="0"/>
                      <w:marRight w:val="0"/>
                      <w:marTop w:val="75"/>
                      <w:marBottom w:val="75"/>
                      <w:divBdr>
                        <w:top w:val="none" w:sz="0" w:space="0" w:color="auto"/>
                        <w:left w:val="none" w:sz="0" w:space="0" w:color="auto"/>
                        <w:bottom w:val="none" w:sz="0" w:space="0" w:color="auto"/>
                        <w:right w:val="none" w:sz="0" w:space="0" w:color="auto"/>
                      </w:divBdr>
                      <w:divsChild>
                        <w:div w:id="530611265">
                          <w:marLeft w:val="0"/>
                          <w:marRight w:val="0"/>
                          <w:marTop w:val="495"/>
                          <w:marBottom w:val="0"/>
                          <w:divBdr>
                            <w:top w:val="none" w:sz="0" w:space="0" w:color="auto"/>
                            <w:left w:val="none" w:sz="0" w:space="0" w:color="auto"/>
                            <w:bottom w:val="none" w:sz="0" w:space="0" w:color="auto"/>
                            <w:right w:val="none" w:sz="0" w:space="0" w:color="auto"/>
                          </w:divBdr>
                          <w:divsChild>
                            <w:div w:id="154878395">
                              <w:marLeft w:val="0"/>
                              <w:marRight w:val="0"/>
                              <w:marTop w:val="0"/>
                              <w:marBottom w:val="0"/>
                              <w:divBdr>
                                <w:top w:val="none" w:sz="0" w:space="0" w:color="auto"/>
                                <w:left w:val="none" w:sz="0" w:space="0" w:color="auto"/>
                                <w:bottom w:val="none" w:sz="0" w:space="0" w:color="auto"/>
                                <w:right w:val="none" w:sz="0" w:space="0" w:color="auto"/>
                              </w:divBdr>
                              <w:divsChild>
                                <w:div w:id="2143037193">
                                  <w:marLeft w:val="390"/>
                                  <w:marRight w:val="0"/>
                                  <w:marTop w:val="0"/>
                                  <w:marBottom w:val="0"/>
                                  <w:divBdr>
                                    <w:top w:val="none" w:sz="0" w:space="0" w:color="auto"/>
                                    <w:left w:val="none" w:sz="0" w:space="0" w:color="auto"/>
                                    <w:bottom w:val="none" w:sz="0" w:space="0" w:color="auto"/>
                                    <w:right w:val="none" w:sz="0" w:space="0" w:color="auto"/>
                                  </w:divBdr>
                                  <w:divsChild>
                                    <w:div w:id="1530022410">
                                      <w:marLeft w:val="0"/>
                                      <w:marRight w:val="0"/>
                                      <w:marTop w:val="0"/>
                                      <w:marBottom w:val="0"/>
                                      <w:divBdr>
                                        <w:top w:val="none" w:sz="0" w:space="0" w:color="auto"/>
                                        <w:left w:val="none" w:sz="0" w:space="0" w:color="auto"/>
                                        <w:bottom w:val="none" w:sz="0" w:space="0" w:color="auto"/>
                                        <w:right w:val="none" w:sz="0" w:space="0" w:color="auto"/>
                                      </w:divBdr>
                                    </w:div>
                                  </w:divsChild>
                                </w:div>
                                <w:div w:id="1076247777">
                                  <w:marLeft w:val="390"/>
                                  <w:marRight w:val="0"/>
                                  <w:marTop w:val="0"/>
                                  <w:marBottom w:val="0"/>
                                  <w:divBdr>
                                    <w:top w:val="none" w:sz="0" w:space="0" w:color="auto"/>
                                    <w:left w:val="none" w:sz="0" w:space="0" w:color="auto"/>
                                    <w:bottom w:val="none" w:sz="0" w:space="0" w:color="auto"/>
                                    <w:right w:val="none" w:sz="0" w:space="0" w:color="auto"/>
                                  </w:divBdr>
                                  <w:divsChild>
                                    <w:div w:id="528761946">
                                      <w:marLeft w:val="0"/>
                                      <w:marRight w:val="0"/>
                                      <w:marTop w:val="0"/>
                                      <w:marBottom w:val="0"/>
                                      <w:divBdr>
                                        <w:top w:val="none" w:sz="0" w:space="0" w:color="auto"/>
                                        <w:left w:val="none" w:sz="0" w:space="0" w:color="auto"/>
                                        <w:bottom w:val="none" w:sz="0" w:space="0" w:color="auto"/>
                                        <w:right w:val="none" w:sz="0" w:space="0" w:color="auto"/>
                                      </w:divBdr>
                                    </w:div>
                                  </w:divsChild>
                                </w:div>
                                <w:div w:id="366413665">
                                  <w:marLeft w:val="390"/>
                                  <w:marRight w:val="0"/>
                                  <w:marTop w:val="0"/>
                                  <w:marBottom w:val="0"/>
                                  <w:divBdr>
                                    <w:top w:val="none" w:sz="0" w:space="0" w:color="auto"/>
                                    <w:left w:val="none" w:sz="0" w:space="0" w:color="auto"/>
                                    <w:bottom w:val="none" w:sz="0" w:space="0" w:color="auto"/>
                                    <w:right w:val="none" w:sz="0" w:space="0" w:color="auto"/>
                                  </w:divBdr>
                                  <w:divsChild>
                                    <w:div w:id="794755529">
                                      <w:marLeft w:val="0"/>
                                      <w:marRight w:val="0"/>
                                      <w:marTop w:val="0"/>
                                      <w:marBottom w:val="0"/>
                                      <w:divBdr>
                                        <w:top w:val="none" w:sz="0" w:space="0" w:color="auto"/>
                                        <w:left w:val="none" w:sz="0" w:space="0" w:color="auto"/>
                                        <w:bottom w:val="none" w:sz="0" w:space="0" w:color="auto"/>
                                        <w:right w:val="none" w:sz="0" w:space="0" w:color="auto"/>
                                      </w:divBdr>
                                    </w:div>
                                  </w:divsChild>
                                </w:div>
                                <w:div w:id="1088574203">
                                  <w:marLeft w:val="390"/>
                                  <w:marRight w:val="0"/>
                                  <w:marTop w:val="0"/>
                                  <w:marBottom w:val="0"/>
                                  <w:divBdr>
                                    <w:top w:val="none" w:sz="0" w:space="0" w:color="auto"/>
                                    <w:left w:val="none" w:sz="0" w:space="0" w:color="auto"/>
                                    <w:bottom w:val="none" w:sz="0" w:space="0" w:color="auto"/>
                                    <w:right w:val="none" w:sz="0" w:space="0" w:color="auto"/>
                                  </w:divBdr>
                                  <w:divsChild>
                                    <w:div w:id="4307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4826">
                              <w:marLeft w:val="0"/>
                              <w:marRight w:val="0"/>
                              <w:marTop w:val="0"/>
                              <w:marBottom w:val="0"/>
                              <w:divBdr>
                                <w:top w:val="none" w:sz="0" w:space="0" w:color="auto"/>
                                <w:left w:val="none" w:sz="0" w:space="0" w:color="auto"/>
                                <w:bottom w:val="none" w:sz="0" w:space="0" w:color="auto"/>
                                <w:right w:val="none" w:sz="0" w:space="0" w:color="auto"/>
                              </w:divBdr>
                            </w:div>
                          </w:divsChild>
                        </w:div>
                        <w:div w:id="513614485">
                          <w:marLeft w:val="0"/>
                          <w:marRight w:val="0"/>
                          <w:marTop w:val="495"/>
                          <w:marBottom w:val="0"/>
                          <w:divBdr>
                            <w:top w:val="none" w:sz="0" w:space="0" w:color="auto"/>
                            <w:left w:val="none" w:sz="0" w:space="0" w:color="auto"/>
                            <w:bottom w:val="none" w:sz="0" w:space="0" w:color="auto"/>
                            <w:right w:val="none" w:sz="0" w:space="0" w:color="auto"/>
                          </w:divBdr>
                          <w:divsChild>
                            <w:div w:id="1783305830">
                              <w:marLeft w:val="0"/>
                              <w:marRight w:val="0"/>
                              <w:marTop w:val="0"/>
                              <w:marBottom w:val="0"/>
                              <w:divBdr>
                                <w:top w:val="none" w:sz="0" w:space="0" w:color="auto"/>
                                <w:left w:val="none" w:sz="0" w:space="0" w:color="auto"/>
                                <w:bottom w:val="none" w:sz="0" w:space="0" w:color="auto"/>
                                <w:right w:val="none" w:sz="0" w:space="0" w:color="auto"/>
                              </w:divBdr>
                            </w:div>
                            <w:div w:id="1565532406">
                              <w:marLeft w:val="0"/>
                              <w:marRight w:val="0"/>
                              <w:marTop w:val="0"/>
                              <w:marBottom w:val="0"/>
                              <w:divBdr>
                                <w:top w:val="none" w:sz="0" w:space="0" w:color="auto"/>
                                <w:left w:val="none" w:sz="0" w:space="0" w:color="auto"/>
                                <w:bottom w:val="none" w:sz="0" w:space="0" w:color="auto"/>
                                <w:right w:val="none" w:sz="0" w:space="0" w:color="auto"/>
                              </w:divBdr>
                            </w:div>
                          </w:divsChild>
                        </w:div>
                        <w:div w:id="16346339">
                          <w:marLeft w:val="0"/>
                          <w:marRight w:val="0"/>
                          <w:marTop w:val="495"/>
                          <w:marBottom w:val="0"/>
                          <w:divBdr>
                            <w:top w:val="none" w:sz="0" w:space="0" w:color="auto"/>
                            <w:left w:val="none" w:sz="0" w:space="0" w:color="auto"/>
                            <w:bottom w:val="none" w:sz="0" w:space="0" w:color="auto"/>
                            <w:right w:val="none" w:sz="0" w:space="0" w:color="auto"/>
                          </w:divBdr>
                          <w:divsChild>
                            <w:div w:id="820538675">
                              <w:marLeft w:val="0"/>
                              <w:marRight w:val="0"/>
                              <w:marTop w:val="0"/>
                              <w:marBottom w:val="0"/>
                              <w:divBdr>
                                <w:top w:val="none" w:sz="0" w:space="0" w:color="auto"/>
                                <w:left w:val="none" w:sz="0" w:space="0" w:color="auto"/>
                                <w:bottom w:val="none" w:sz="0" w:space="0" w:color="auto"/>
                                <w:right w:val="none" w:sz="0" w:space="0" w:color="auto"/>
                              </w:divBdr>
                            </w:div>
                            <w:div w:id="1955137002">
                              <w:marLeft w:val="0"/>
                              <w:marRight w:val="0"/>
                              <w:marTop w:val="0"/>
                              <w:marBottom w:val="0"/>
                              <w:divBdr>
                                <w:top w:val="none" w:sz="0" w:space="0" w:color="auto"/>
                                <w:left w:val="none" w:sz="0" w:space="0" w:color="auto"/>
                                <w:bottom w:val="none" w:sz="0" w:space="0" w:color="auto"/>
                                <w:right w:val="none" w:sz="0" w:space="0" w:color="auto"/>
                              </w:divBdr>
                            </w:div>
                            <w:div w:id="1905489548">
                              <w:marLeft w:val="0"/>
                              <w:marRight w:val="0"/>
                              <w:marTop w:val="0"/>
                              <w:marBottom w:val="0"/>
                              <w:divBdr>
                                <w:top w:val="none" w:sz="0" w:space="0" w:color="auto"/>
                                <w:left w:val="none" w:sz="0" w:space="0" w:color="auto"/>
                                <w:bottom w:val="none" w:sz="0" w:space="0" w:color="auto"/>
                                <w:right w:val="none" w:sz="0" w:space="0" w:color="auto"/>
                              </w:divBdr>
                            </w:div>
                          </w:divsChild>
                        </w:div>
                        <w:div w:id="2107727792">
                          <w:marLeft w:val="0"/>
                          <w:marRight w:val="0"/>
                          <w:marTop w:val="495"/>
                          <w:marBottom w:val="0"/>
                          <w:divBdr>
                            <w:top w:val="none" w:sz="0" w:space="0" w:color="auto"/>
                            <w:left w:val="none" w:sz="0" w:space="0" w:color="auto"/>
                            <w:bottom w:val="none" w:sz="0" w:space="0" w:color="auto"/>
                            <w:right w:val="none" w:sz="0" w:space="0" w:color="auto"/>
                          </w:divBdr>
                          <w:divsChild>
                            <w:div w:id="2064790256">
                              <w:marLeft w:val="0"/>
                              <w:marRight w:val="0"/>
                              <w:marTop w:val="0"/>
                              <w:marBottom w:val="0"/>
                              <w:divBdr>
                                <w:top w:val="none" w:sz="0" w:space="0" w:color="auto"/>
                                <w:left w:val="none" w:sz="0" w:space="0" w:color="auto"/>
                                <w:bottom w:val="none" w:sz="0" w:space="0" w:color="auto"/>
                                <w:right w:val="none" w:sz="0" w:space="0" w:color="auto"/>
                              </w:divBdr>
                            </w:div>
                            <w:div w:id="848182677">
                              <w:marLeft w:val="0"/>
                              <w:marRight w:val="0"/>
                              <w:marTop w:val="0"/>
                              <w:marBottom w:val="0"/>
                              <w:divBdr>
                                <w:top w:val="none" w:sz="0" w:space="0" w:color="auto"/>
                                <w:left w:val="none" w:sz="0" w:space="0" w:color="auto"/>
                                <w:bottom w:val="none" w:sz="0" w:space="0" w:color="auto"/>
                                <w:right w:val="none" w:sz="0" w:space="0" w:color="auto"/>
                              </w:divBdr>
                            </w:div>
                            <w:div w:id="182478341">
                              <w:marLeft w:val="0"/>
                              <w:marRight w:val="0"/>
                              <w:marTop w:val="0"/>
                              <w:marBottom w:val="0"/>
                              <w:divBdr>
                                <w:top w:val="none" w:sz="0" w:space="0" w:color="auto"/>
                                <w:left w:val="none" w:sz="0" w:space="0" w:color="auto"/>
                                <w:bottom w:val="none" w:sz="0" w:space="0" w:color="auto"/>
                                <w:right w:val="none" w:sz="0" w:space="0" w:color="auto"/>
                              </w:divBdr>
                            </w:div>
                          </w:divsChild>
                        </w:div>
                        <w:div w:id="2051761084">
                          <w:marLeft w:val="0"/>
                          <w:marRight w:val="0"/>
                          <w:marTop w:val="495"/>
                          <w:marBottom w:val="0"/>
                          <w:divBdr>
                            <w:top w:val="none" w:sz="0" w:space="0" w:color="auto"/>
                            <w:left w:val="none" w:sz="0" w:space="0" w:color="auto"/>
                            <w:bottom w:val="none" w:sz="0" w:space="0" w:color="auto"/>
                            <w:right w:val="none" w:sz="0" w:space="0" w:color="auto"/>
                          </w:divBdr>
                          <w:divsChild>
                            <w:div w:id="150682614">
                              <w:marLeft w:val="0"/>
                              <w:marRight w:val="0"/>
                              <w:marTop w:val="0"/>
                              <w:marBottom w:val="0"/>
                              <w:divBdr>
                                <w:top w:val="none" w:sz="0" w:space="0" w:color="auto"/>
                                <w:left w:val="none" w:sz="0" w:space="0" w:color="auto"/>
                                <w:bottom w:val="none" w:sz="0" w:space="0" w:color="auto"/>
                                <w:right w:val="none" w:sz="0" w:space="0" w:color="auto"/>
                              </w:divBdr>
                            </w:div>
                            <w:div w:id="1680044463">
                              <w:marLeft w:val="0"/>
                              <w:marRight w:val="0"/>
                              <w:marTop w:val="0"/>
                              <w:marBottom w:val="0"/>
                              <w:divBdr>
                                <w:top w:val="none" w:sz="0" w:space="0" w:color="auto"/>
                                <w:left w:val="none" w:sz="0" w:space="0" w:color="auto"/>
                                <w:bottom w:val="none" w:sz="0" w:space="0" w:color="auto"/>
                                <w:right w:val="none" w:sz="0" w:space="0" w:color="auto"/>
                              </w:divBdr>
                            </w:div>
                          </w:divsChild>
                        </w:div>
                        <w:div w:id="1714424183">
                          <w:marLeft w:val="0"/>
                          <w:marRight w:val="0"/>
                          <w:marTop w:val="495"/>
                          <w:marBottom w:val="0"/>
                          <w:divBdr>
                            <w:top w:val="none" w:sz="0" w:space="0" w:color="auto"/>
                            <w:left w:val="none" w:sz="0" w:space="0" w:color="auto"/>
                            <w:bottom w:val="none" w:sz="0" w:space="0" w:color="auto"/>
                            <w:right w:val="none" w:sz="0" w:space="0" w:color="auto"/>
                          </w:divBdr>
                          <w:divsChild>
                            <w:div w:id="1283153165">
                              <w:marLeft w:val="0"/>
                              <w:marRight w:val="0"/>
                              <w:marTop w:val="0"/>
                              <w:marBottom w:val="0"/>
                              <w:divBdr>
                                <w:top w:val="none" w:sz="0" w:space="0" w:color="auto"/>
                                <w:left w:val="none" w:sz="0" w:space="0" w:color="auto"/>
                                <w:bottom w:val="none" w:sz="0" w:space="0" w:color="auto"/>
                                <w:right w:val="none" w:sz="0" w:space="0" w:color="auto"/>
                              </w:divBdr>
                            </w:div>
                            <w:div w:id="1760178562">
                              <w:marLeft w:val="0"/>
                              <w:marRight w:val="0"/>
                              <w:marTop w:val="0"/>
                              <w:marBottom w:val="0"/>
                              <w:divBdr>
                                <w:top w:val="none" w:sz="0" w:space="0" w:color="auto"/>
                                <w:left w:val="none" w:sz="0" w:space="0" w:color="auto"/>
                                <w:bottom w:val="none" w:sz="0" w:space="0" w:color="auto"/>
                                <w:right w:val="none" w:sz="0" w:space="0" w:color="auto"/>
                              </w:divBdr>
                            </w:div>
                          </w:divsChild>
                        </w:div>
                        <w:div w:id="1848864176">
                          <w:marLeft w:val="0"/>
                          <w:marRight w:val="0"/>
                          <w:marTop w:val="0"/>
                          <w:marBottom w:val="0"/>
                          <w:divBdr>
                            <w:top w:val="none" w:sz="0" w:space="0" w:color="auto"/>
                            <w:left w:val="none" w:sz="0" w:space="0" w:color="auto"/>
                            <w:bottom w:val="none" w:sz="0" w:space="0" w:color="auto"/>
                            <w:right w:val="none" w:sz="0" w:space="0" w:color="auto"/>
                          </w:divBdr>
                          <w:divsChild>
                            <w:div w:id="1996494736">
                              <w:marLeft w:val="0"/>
                              <w:marRight w:val="0"/>
                              <w:marTop w:val="0"/>
                              <w:marBottom w:val="0"/>
                              <w:divBdr>
                                <w:top w:val="none" w:sz="0" w:space="0" w:color="auto"/>
                                <w:left w:val="none" w:sz="0" w:space="0" w:color="auto"/>
                                <w:bottom w:val="none" w:sz="0" w:space="0" w:color="auto"/>
                                <w:right w:val="none" w:sz="0" w:space="0" w:color="auto"/>
                              </w:divBdr>
                              <w:divsChild>
                                <w:div w:id="539127068">
                                  <w:marLeft w:val="0"/>
                                  <w:marRight w:val="0"/>
                                  <w:marTop w:val="0"/>
                                  <w:marBottom w:val="0"/>
                                  <w:divBdr>
                                    <w:top w:val="none" w:sz="0" w:space="0" w:color="auto"/>
                                    <w:left w:val="none" w:sz="0" w:space="0" w:color="auto"/>
                                    <w:bottom w:val="none" w:sz="0" w:space="0" w:color="auto"/>
                                    <w:right w:val="none" w:sz="0" w:space="0" w:color="auto"/>
                                  </w:divBdr>
                                  <w:divsChild>
                                    <w:div w:id="2143423656">
                                      <w:marLeft w:val="0"/>
                                      <w:marRight w:val="0"/>
                                      <w:marTop w:val="0"/>
                                      <w:marBottom w:val="0"/>
                                      <w:divBdr>
                                        <w:top w:val="none" w:sz="0" w:space="0" w:color="auto"/>
                                        <w:left w:val="none" w:sz="0" w:space="0" w:color="auto"/>
                                        <w:bottom w:val="none" w:sz="0" w:space="0" w:color="auto"/>
                                        <w:right w:val="none" w:sz="0" w:space="0" w:color="auto"/>
                                      </w:divBdr>
                                      <w:divsChild>
                                        <w:div w:id="2095081466">
                                          <w:marLeft w:val="0"/>
                                          <w:marRight w:val="0"/>
                                          <w:marTop w:val="0"/>
                                          <w:marBottom w:val="0"/>
                                          <w:divBdr>
                                            <w:top w:val="none" w:sz="0" w:space="0" w:color="auto"/>
                                            <w:left w:val="none" w:sz="0" w:space="0" w:color="auto"/>
                                            <w:bottom w:val="none" w:sz="0" w:space="0" w:color="auto"/>
                                            <w:right w:val="none" w:sz="0" w:space="0" w:color="auto"/>
                                          </w:divBdr>
                                          <w:divsChild>
                                            <w:div w:id="33588397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761635">
          <w:marLeft w:val="0"/>
          <w:marRight w:val="0"/>
          <w:marTop w:val="0"/>
          <w:marBottom w:val="0"/>
          <w:divBdr>
            <w:top w:val="none" w:sz="0" w:space="0" w:color="auto"/>
            <w:left w:val="none" w:sz="0" w:space="0" w:color="auto"/>
            <w:bottom w:val="none" w:sz="0" w:space="0" w:color="auto"/>
            <w:right w:val="none" w:sz="0" w:space="0" w:color="auto"/>
          </w:divBdr>
          <w:divsChild>
            <w:div w:id="1270428710">
              <w:marLeft w:val="0"/>
              <w:marRight w:val="0"/>
              <w:marTop w:val="0"/>
              <w:marBottom w:val="0"/>
              <w:divBdr>
                <w:top w:val="none" w:sz="0" w:space="0" w:color="auto"/>
                <w:left w:val="none" w:sz="0" w:space="0" w:color="auto"/>
                <w:bottom w:val="none" w:sz="0" w:space="0" w:color="auto"/>
                <w:right w:val="none" w:sz="0" w:space="0" w:color="auto"/>
              </w:divBdr>
              <w:divsChild>
                <w:div w:id="1590197025">
                  <w:marLeft w:val="0"/>
                  <w:marRight w:val="0"/>
                  <w:marTop w:val="0"/>
                  <w:marBottom w:val="0"/>
                  <w:divBdr>
                    <w:top w:val="none" w:sz="0" w:space="0" w:color="auto"/>
                    <w:left w:val="none" w:sz="0" w:space="0" w:color="auto"/>
                    <w:bottom w:val="none" w:sz="0" w:space="0" w:color="auto"/>
                    <w:right w:val="none" w:sz="0" w:space="0" w:color="auto"/>
                  </w:divBdr>
                  <w:divsChild>
                    <w:div w:id="1037893928">
                      <w:marLeft w:val="0"/>
                      <w:marRight w:val="0"/>
                      <w:marTop w:val="0"/>
                      <w:marBottom w:val="0"/>
                      <w:divBdr>
                        <w:top w:val="none" w:sz="0" w:space="0" w:color="auto"/>
                        <w:left w:val="none" w:sz="0" w:space="0" w:color="auto"/>
                        <w:bottom w:val="none" w:sz="0" w:space="0" w:color="auto"/>
                        <w:right w:val="none" w:sz="0" w:space="0" w:color="auto"/>
                      </w:divBdr>
                      <w:divsChild>
                        <w:div w:id="228658432">
                          <w:marLeft w:val="0"/>
                          <w:marRight w:val="0"/>
                          <w:marTop w:val="0"/>
                          <w:marBottom w:val="0"/>
                          <w:divBdr>
                            <w:top w:val="none" w:sz="0" w:space="0" w:color="auto"/>
                            <w:left w:val="none" w:sz="0" w:space="0" w:color="auto"/>
                            <w:bottom w:val="none" w:sz="0" w:space="0" w:color="auto"/>
                            <w:right w:val="none" w:sz="0" w:space="0" w:color="auto"/>
                          </w:divBdr>
                          <w:divsChild>
                            <w:div w:id="656495969">
                              <w:marLeft w:val="0"/>
                              <w:marRight w:val="0"/>
                              <w:marTop w:val="0"/>
                              <w:marBottom w:val="0"/>
                              <w:divBdr>
                                <w:top w:val="none" w:sz="0" w:space="0" w:color="auto"/>
                                <w:left w:val="none" w:sz="0" w:space="0" w:color="auto"/>
                                <w:bottom w:val="none" w:sz="0" w:space="0" w:color="auto"/>
                                <w:right w:val="none" w:sz="0" w:space="0" w:color="auto"/>
                              </w:divBdr>
                              <w:divsChild>
                                <w:div w:id="599987943">
                                  <w:marLeft w:val="150"/>
                                  <w:marRight w:val="150"/>
                                  <w:marTop w:val="375"/>
                                  <w:marBottom w:val="375"/>
                                  <w:divBdr>
                                    <w:top w:val="none" w:sz="0" w:space="0" w:color="auto"/>
                                    <w:left w:val="none" w:sz="0" w:space="0" w:color="auto"/>
                                    <w:bottom w:val="none" w:sz="0" w:space="0" w:color="auto"/>
                                    <w:right w:val="none" w:sz="0" w:space="0" w:color="auto"/>
                                  </w:divBdr>
                                  <w:divsChild>
                                    <w:div w:id="832842602">
                                      <w:marLeft w:val="0"/>
                                      <w:marRight w:val="0"/>
                                      <w:marTop w:val="0"/>
                                      <w:marBottom w:val="0"/>
                                      <w:divBdr>
                                        <w:top w:val="none" w:sz="0" w:space="0" w:color="auto"/>
                                        <w:left w:val="none" w:sz="0" w:space="0" w:color="auto"/>
                                        <w:bottom w:val="none" w:sz="0" w:space="0" w:color="auto"/>
                                        <w:right w:val="none" w:sz="0" w:space="0" w:color="auto"/>
                                      </w:divBdr>
                                      <w:divsChild>
                                        <w:div w:id="273096267">
                                          <w:marLeft w:val="0"/>
                                          <w:marRight w:val="0"/>
                                          <w:marTop w:val="0"/>
                                          <w:marBottom w:val="0"/>
                                          <w:divBdr>
                                            <w:top w:val="none" w:sz="0" w:space="0" w:color="auto"/>
                                            <w:left w:val="none" w:sz="0" w:space="0" w:color="auto"/>
                                            <w:bottom w:val="none" w:sz="0" w:space="0" w:color="auto"/>
                                            <w:right w:val="none" w:sz="0" w:space="0" w:color="auto"/>
                                          </w:divBdr>
                                          <w:divsChild>
                                            <w:div w:id="1086148784">
                                              <w:marLeft w:val="0"/>
                                              <w:marRight w:val="0"/>
                                              <w:marTop w:val="0"/>
                                              <w:marBottom w:val="0"/>
                                              <w:divBdr>
                                                <w:top w:val="none" w:sz="0" w:space="0" w:color="auto"/>
                                                <w:left w:val="none" w:sz="0" w:space="0" w:color="auto"/>
                                                <w:bottom w:val="none" w:sz="0" w:space="0" w:color="auto"/>
                                                <w:right w:val="none" w:sz="0" w:space="0" w:color="auto"/>
                                              </w:divBdr>
                                              <w:divsChild>
                                                <w:div w:id="41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09268">
                              <w:marLeft w:val="0"/>
                              <w:marRight w:val="0"/>
                              <w:marTop w:val="0"/>
                              <w:marBottom w:val="0"/>
                              <w:divBdr>
                                <w:top w:val="none" w:sz="0" w:space="0" w:color="auto"/>
                                <w:left w:val="none" w:sz="0" w:space="0" w:color="auto"/>
                                <w:bottom w:val="none" w:sz="0" w:space="0" w:color="auto"/>
                                <w:right w:val="none" w:sz="0" w:space="0" w:color="auto"/>
                              </w:divBdr>
                              <w:divsChild>
                                <w:div w:id="758716449">
                                  <w:marLeft w:val="0"/>
                                  <w:marRight w:val="0"/>
                                  <w:marTop w:val="525"/>
                                  <w:marBottom w:val="525"/>
                                  <w:divBdr>
                                    <w:top w:val="none" w:sz="0" w:space="0" w:color="auto"/>
                                    <w:left w:val="none" w:sz="0" w:space="0" w:color="auto"/>
                                    <w:bottom w:val="none" w:sz="0" w:space="0" w:color="auto"/>
                                    <w:right w:val="none" w:sz="0" w:space="0" w:color="auto"/>
                                  </w:divBdr>
                                  <w:divsChild>
                                    <w:div w:id="993265018">
                                      <w:marLeft w:val="150"/>
                                      <w:marRight w:val="150"/>
                                      <w:marTop w:val="0"/>
                                      <w:marBottom w:val="0"/>
                                      <w:divBdr>
                                        <w:top w:val="none" w:sz="0" w:space="0" w:color="auto"/>
                                        <w:left w:val="none" w:sz="0" w:space="0" w:color="auto"/>
                                        <w:bottom w:val="none" w:sz="0" w:space="0" w:color="auto"/>
                                        <w:right w:val="none" w:sz="0" w:space="0" w:color="auto"/>
                                      </w:divBdr>
                                      <w:divsChild>
                                        <w:div w:id="398072">
                                          <w:marLeft w:val="0"/>
                                          <w:marRight w:val="0"/>
                                          <w:marTop w:val="0"/>
                                          <w:marBottom w:val="0"/>
                                          <w:divBdr>
                                            <w:top w:val="none" w:sz="0" w:space="0" w:color="auto"/>
                                            <w:left w:val="none" w:sz="0" w:space="0" w:color="auto"/>
                                            <w:bottom w:val="none" w:sz="0" w:space="0" w:color="auto"/>
                                            <w:right w:val="none" w:sz="0" w:space="0" w:color="auto"/>
                                          </w:divBdr>
                                          <w:divsChild>
                                            <w:div w:id="1393114623">
                                              <w:marLeft w:val="0"/>
                                              <w:marRight w:val="0"/>
                                              <w:marTop w:val="0"/>
                                              <w:marBottom w:val="0"/>
                                              <w:divBdr>
                                                <w:top w:val="none" w:sz="0" w:space="0" w:color="auto"/>
                                                <w:left w:val="none" w:sz="0" w:space="0" w:color="auto"/>
                                                <w:bottom w:val="none" w:sz="0" w:space="0" w:color="auto"/>
                                                <w:right w:val="none" w:sz="0" w:space="0" w:color="auto"/>
                                              </w:divBdr>
                                              <w:divsChild>
                                                <w:div w:id="99646662">
                                                  <w:marLeft w:val="0"/>
                                                  <w:marRight w:val="0"/>
                                                  <w:marTop w:val="0"/>
                                                  <w:marBottom w:val="0"/>
                                                  <w:divBdr>
                                                    <w:top w:val="none" w:sz="0" w:space="0" w:color="auto"/>
                                                    <w:left w:val="none" w:sz="0" w:space="0" w:color="auto"/>
                                                    <w:bottom w:val="none" w:sz="0" w:space="0" w:color="auto"/>
                                                    <w:right w:val="none" w:sz="0" w:space="0" w:color="auto"/>
                                                  </w:divBdr>
                                                  <w:divsChild>
                                                    <w:div w:id="2198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051949">
          <w:marLeft w:val="0"/>
          <w:marRight w:val="0"/>
          <w:marTop w:val="0"/>
          <w:marBottom w:val="0"/>
          <w:divBdr>
            <w:top w:val="none" w:sz="0" w:space="0" w:color="auto"/>
            <w:left w:val="none" w:sz="0" w:space="0" w:color="auto"/>
            <w:bottom w:val="none" w:sz="0" w:space="0" w:color="auto"/>
            <w:right w:val="none" w:sz="0" w:space="0" w:color="auto"/>
          </w:divBdr>
          <w:divsChild>
            <w:div w:id="82117306">
              <w:marLeft w:val="0"/>
              <w:marRight w:val="0"/>
              <w:marTop w:val="0"/>
              <w:marBottom w:val="0"/>
              <w:divBdr>
                <w:top w:val="none" w:sz="0" w:space="0" w:color="auto"/>
                <w:left w:val="none" w:sz="0" w:space="0" w:color="auto"/>
                <w:bottom w:val="none" w:sz="0" w:space="0" w:color="auto"/>
                <w:right w:val="none" w:sz="0" w:space="0" w:color="auto"/>
              </w:divBdr>
              <w:divsChild>
                <w:div w:id="1300769515">
                  <w:marLeft w:val="0"/>
                  <w:marRight w:val="0"/>
                  <w:marTop w:val="0"/>
                  <w:marBottom w:val="0"/>
                  <w:divBdr>
                    <w:top w:val="none" w:sz="0" w:space="0" w:color="auto"/>
                    <w:left w:val="none" w:sz="0" w:space="0" w:color="auto"/>
                    <w:bottom w:val="none" w:sz="0" w:space="0" w:color="auto"/>
                    <w:right w:val="none" w:sz="0" w:space="0" w:color="auto"/>
                  </w:divBdr>
                  <w:divsChild>
                    <w:div w:id="1174881030">
                      <w:marLeft w:val="0"/>
                      <w:marRight w:val="0"/>
                      <w:marTop w:val="0"/>
                      <w:marBottom w:val="0"/>
                      <w:divBdr>
                        <w:top w:val="none" w:sz="0" w:space="0" w:color="auto"/>
                        <w:left w:val="none" w:sz="0" w:space="0" w:color="auto"/>
                        <w:bottom w:val="none" w:sz="0" w:space="0" w:color="auto"/>
                        <w:right w:val="none" w:sz="0" w:space="0" w:color="auto"/>
                      </w:divBdr>
                      <w:divsChild>
                        <w:div w:id="1515345234">
                          <w:marLeft w:val="150"/>
                          <w:marRight w:val="150"/>
                          <w:marTop w:val="375"/>
                          <w:marBottom w:val="375"/>
                          <w:divBdr>
                            <w:top w:val="none" w:sz="0" w:space="0" w:color="auto"/>
                            <w:left w:val="none" w:sz="0" w:space="0" w:color="auto"/>
                            <w:bottom w:val="none" w:sz="0" w:space="0" w:color="auto"/>
                            <w:right w:val="none" w:sz="0" w:space="0" w:color="auto"/>
                          </w:divBdr>
                          <w:divsChild>
                            <w:div w:id="819464191">
                              <w:marLeft w:val="0"/>
                              <w:marRight w:val="0"/>
                              <w:marTop w:val="0"/>
                              <w:marBottom w:val="0"/>
                              <w:divBdr>
                                <w:top w:val="none" w:sz="0" w:space="0" w:color="auto"/>
                                <w:left w:val="none" w:sz="0" w:space="0" w:color="auto"/>
                                <w:bottom w:val="none" w:sz="0" w:space="0" w:color="auto"/>
                                <w:right w:val="none" w:sz="0" w:space="0" w:color="auto"/>
                              </w:divBdr>
                              <w:divsChild>
                                <w:div w:id="2019890405">
                                  <w:marLeft w:val="0"/>
                                  <w:marRight w:val="0"/>
                                  <w:marTop w:val="0"/>
                                  <w:marBottom w:val="0"/>
                                  <w:divBdr>
                                    <w:top w:val="none" w:sz="0" w:space="0" w:color="auto"/>
                                    <w:left w:val="none" w:sz="0" w:space="0" w:color="auto"/>
                                    <w:bottom w:val="none" w:sz="0" w:space="0" w:color="auto"/>
                                    <w:right w:val="none" w:sz="0" w:space="0" w:color="auto"/>
                                  </w:divBdr>
                                  <w:divsChild>
                                    <w:div w:id="1206212170">
                                      <w:marLeft w:val="0"/>
                                      <w:marRight w:val="0"/>
                                      <w:marTop w:val="0"/>
                                      <w:marBottom w:val="0"/>
                                      <w:divBdr>
                                        <w:top w:val="none" w:sz="0" w:space="0" w:color="auto"/>
                                        <w:left w:val="none" w:sz="0" w:space="0" w:color="auto"/>
                                        <w:bottom w:val="none" w:sz="0" w:space="0" w:color="auto"/>
                                        <w:right w:val="none" w:sz="0" w:space="0" w:color="auto"/>
                                      </w:divBdr>
                                      <w:divsChild>
                                        <w:div w:id="1992904847">
                                          <w:marLeft w:val="0"/>
                                          <w:marRight w:val="0"/>
                                          <w:marTop w:val="0"/>
                                          <w:marBottom w:val="0"/>
                                          <w:divBdr>
                                            <w:top w:val="none" w:sz="0" w:space="0" w:color="auto"/>
                                            <w:left w:val="none" w:sz="0" w:space="0" w:color="auto"/>
                                            <w:bottom w:val="none" w:sz="0" w:space="0" w:color="auto"/>
                                            <w:right w:val="none" w:sz="0" w:space="0" w:color="auto"/>
                                          </w:divBdr>
                                          <w:divsChild>
                                            <w:div w:id="1645239636">
                                              <w:marLeft w:val="0"/>
                                              <w:marRight w:val="0"/>
                                              <w:marTop w:val="0"/>
                                              <w:marBottom w:val="0"/>
                                              <w:divBdr>
                                                <w:top w:val="none" w:sz="0" w:space="0" w:color="auto"/>
                                                <w:left w:val="none" w:sz="0" w:space="0" w:color="auto"/>
                                                <w:bottom w:val="none" w:sz="0" w:space="0" w:color="auto"/>
                                                <w:right w:val="none" w:sz="0" w:space="0" w:color="auto"/>
                                              </w:divBdr>
                                              <w:divsChild>
                                                <w:div w:id="189220731">
                                                  <w:marLeft w:val="0"/>
                                                  <w:marRight w:val="0"/>
                                                  <w:marTop w:val="0"/>
                                                  <w:marBottom w:val="0"/>
                                                  <w:divBdr>
                                                    <w:top w:val="none" w:sz="0" w:space="0" w:color="auto"/>
                                                    <w:left w:val="none" w:sz="0" w:space="0" w:color="auto"/>
                                                    <w:bottom w:val="none" w:sz="0" w:space="0" w:color="auto"/>
                                                    <w:right w:val="none" w:sz="0" w:space="0" w:color="auto"/>
                                                  </w:divBdr>
                                                  <w:divsChild>
                                                    <w:div w:id="1396197888">
                                                      <w:marLeft w:val="0"/>
                                                      <w:marRight w:val="0"/>
                                                      <w:marTop w:val="0"/>
                                                      <w:marBottom w:val="0"/>
                                                      <w:divBdr>
                                                        <w:top w:val="none" w:sz="0" w:space="0" w:color="auto"/>
                                                        <w:left w:val="none" w:sz="0" w:space="0" w:color="auto"/>
                                                        <w:bottom w:val="none" w:sz="0" w:space="0" w:color="auto"/>
                                                        <w:right w:val="none" w:sz="0" w:space="0" w:color="auto"/>
                                                      </w:divBdr>
                                                    </w:div>
                                                    <w:div w:id="356859151">
                                                      <w:marLeft w:val="0"/>
                                                      <w:marRight w:val="0"/>
                                                      <w:marTop w:val="0"/>
                                                      <w:marBottom w:val="0"/>
                                                      <w:divBdr>
                                                        <w:top w:val="none" w:sz="0" w:space="0" w:color="auto"/>
                                                        <w:left w:val="none" w:sz="0" w:space="0" w:color="auto"/>
                                                        <w:bottom w:val="none" w:sz="0" w:space="0" w:color="auto"/>
                                                        <w:right w:val="none" w:sz="0" w:space="0" w:color="auto"/>
                                                      </w:divBdr>
                                                      <w:divsChild>
                                                        <w:div w:id="73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2586">
                                          <w:marLeft w:val="0"/>
                                          <w:marRight w:val="0"/>
                                          <w:marTop w:val="0"/>
                                          <w:marBottom w:val="0"/>
                                          <w:divBdr>
                                            <w:top w:val="none" w:sz="0" w:space="0" w:color="auto"/>
                                            <w:left w:val="none" w:sz="0" w:space="0" w:color="auto"/>
                                            <w:bottom w:val="none" w:sz="0" w:space="0" w:color="auto"/>
                                            <w:right w:val="none" w:sz="0" w:space="0" w:color="auto"/>
                                          </w:divBdr>
                                          <w:divsChild>
                                            <w:div w:id="274409585">
                                              <w:marLeft w:val="0"/>
                                              <w:marRight w:val="0"/>
                                              <w:marTop w:val="0"/>
                                              <w:marBottom w:val="0"/>
                                              <w:divBdr>
                                                <w:top w:val="none" w:sz="0" w:space="0" w:color="auto"/>
                                                <w:left w:val="none" w:sz="0" w:space="0" w:color="auto"/>
                                                <w:bottom w:val="none" w:sz="0" w:space="0" w:color="auto"/>
                                                <w:right w:val="none" w:sz="0" w:space="0" w:color="auto"/>
                                              </w:divBdr>
                                              <w:divsChild>
                                                <w:div w:id="714744117">
                                                  <w:marLeft w:val="0"/>
                                                  <w:marRight w:val="0"/>
                                                  <w:marTop w:val="0"/>
                                                  <w:marBottom w:val="0"/>
                                                  <w:divBdr>
                                                    <w:top w:val="none" w:sz="0" w:space="0" w:color="auto"/>
                                                    <w:left w:val="none" w:sz="0" w:space="0" w:color="auto"/>
                                                    <w:bottom w:val="none" w:sz="0" w:space="0" w:color="auto"/>
                                                    <w:right w:val="none" w:sz="0" w:space="0" w:color="auto"/>
                                                  </w:divBdr>
                                                  <w:divsChild>
                                                    <w:div w:id="393621752">
                                                      <w:marLeft w:val="0"/>
                                                      <w:marRight w:val="0"/>
                                                      <w:marTop w:val="0"/>
                                                      <w:marBottom w:val="0"/>
                                                      <w:divBdr>
                                                        <w:top w:val="none" w:sz="0" w:space="0" w:color="auto"/>
                                                        <w:left w:val="none" w:sz="0" w:space="0" w:color="auto"/>
                                                        <w:bottom w:val="none" w:sz="0" w:space="0" w:color="auto"/>
                                                        <w:right w:val="none" w:sz="0" w:space="0" w:color="auto"/>
                                                      </w:divBdr>
                                                    </w:div>
                                                    <w:div w:id="1424299604">
                                                      <w:marLeft w:val="0"/>
                                                      <w:marRight w:val="0"/>
                                                      <w:marTop w:val="0"/>
                                                      <w:marBottom w:val="0"/>
                                                      <w:divBdr>
                                                        <w:top w:val="none" w:sz="0" w:space="0" w:color="auto"/>
                                                        <w:left w:val="none" w:sz="0" w:space="0" w:color="auto"/>
                                                        <w:bottom w:val="none" w:sz="0" w:space="0" w:color="auto"/>
                                                        <w:right w:val="none" w:sz="0" w:space="0" w:color="auto"/>
                                                      </w:divBdr>
                                                      <w:divsChild>
                                                        <w:div w:id="803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1475">
                                          <w:marLeft w:val="0"/>
                                          <w:marRight w:val="0"/>
                                          <w:marTop w:val="0"/>
                                          <w:marBottom w:val="0"/>
                                          <w:divBdr>
                                            <w:top w:val="none" w:sz="0" w:space="0" w:color="auto"/>
                                            <w:left w:val="none" w:sz="0" w:space="0" w:color="auto"/>
                                            <w:bottom w:val="none" w:sz="0" w:space="0" w:color="auto"/>
                                            <w:right w:val="none" w:sz="0" w:space="0" w:color="auto"/>
                                          </w:divBdr>
                                          <w:divsChild>
                                            <w:div w:id="1712149614">
                                              <w:marLeft w:val="0"/>
                                              <w:marRight w:val="0"/>
                                              <w:marTop w:val="0"/>
                                              <w:marBottom w:val="0"/>
                                              <w:divBdr>
                                                <w:top w:val="none" w:sz="0" w:space="0" w:color="auto"/>
                                                <w:left w:val="none" w:sz="0" w:space="0" w:color="auto"/>
                                                <w:bottom w:val="none" w:sz="0" w:space="0" w:color="auto"/>
                                                <w:right w:val="none" w:sz="0" w:space="0" w:color="auto"/>
                                              </w:divBdr>
                                              <w:divsChild>
                                                <w:div w:id="758675150">
                                                  <w:marLeft w:val="0"/>
                                                  <w:marRight w:val="0"/>
                                                  <w:marTop w:val="0"/>
                                                  <w:marBottom w:val="0"/>
                                                  <w:divBdr>
                                                    <w:top w:val="none" w:sz="0" w:space="0" w:color="auto"/>
                                                    <w:left w:val="none" w:sz="0" w:space="0" w:color="auto"/>
                                                    <w:bottom w:val="none" w:sz="0" w:space="0" w:color="auto"/>
                                                    <w:right w:val="none" w:sz="0" w:space="0" w:color="auto"/>
                                                  </w:divBdr>
                                                  <w:divsChild>
                                                    <w:div w:id="836265788">
                                                      <w:marLeft w:val="0"/>
                                                      <w:marRight w:val="0"/>
                                                      <w:marTop w:val="0"/>
                                                      <w:marBottom w:val="0"/>
                                                      <w:divBdr>
                                                        <w:top w:val="none" w:sz="0" w:space="0" w:color="auto"/>
                                                        <w:left w:val="none" w:sz="0" w:space="0" w:color="auto"/>
                                                        <w:bottom w:val="none" w:sz="0" w:space="0" w:color="auto"/>
                                                        <w:right w:val="none" w:sz="0" w:space="0" w:color="auto"/>
                                                      </w:divBdr>
                                                    </w:div>
                                                    <w:div w:id="1883446325">
                                                      <w:marLeft w:val="0"/>
                                                      <w:marRight w:val="0"/>
                                                      <w:marTop w:val="0"/>
                                                      <w:marBottom w:val="0"/>
                                                      <w:divBdr>
                                                        <w:top w:val="none" w:sz="0" w:space="0" w:color="auto"/>
                                                        <w:left w:val="none" w:sz="0" w:space="0" w:color="auto"/>
                                                        <w:bottom w:val="none" w:sz="0" w:space="0" w:color="auto"/>
                                                        <w:right w:val="none" w:sz="0" w:space="0" w:color="auto"/>
                                                      </w:divBdr>
                                                      <w:divsChild>
                                                        <w:div w:id="525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814">
                                          <w:marLeft w:val="0"/>
                                          <w:marRight w:val="0"/>
                                          <w:marTop w:val="0"/>
                                          <w:marBottom w:val="0"/>
                                          <w:divBdr>
                                            <w:top w:val="none" w:sz="0" w:space="0" w:color="auto"/>
                                            <w:left w:val="none" w:sz="0" w:space="0" w:color="auto"/>
                                            <w:bottom w:val="none" w:sz="0" w:space="0" w:color="auto"/>
                                            <w:right w:val="none" w:sz="0" w:space="0" w:color="auto"/>
                                          </w:divBdr>
                                          <w:divsChild>
                                            <w:div w:id="1016351429">
                                              <w:marLeft w:val="0"/>
                                              <w:marRight w:val="0"/>
                                              <w:marTop w:val="0"/>
                                              <w:marBottom w:val="0"/>
                                              <w:divBdr>
                                                <w:top w:val="none" w:sz="0" w:space="0" w:color="auto"/>
                                                <w:left w:val="none" w:sz="0" w:space="0" w:color="auto"/>
                                                <w:bottom w:val="none" w:sz="0" w:space="0" w:color="auto"/>
                                                <w:right w:val="none" w:sz="0" w:space="0" w:color="auto"/>
                                              </w:divBdr>
                                              <w:divsChild>
                                                <w:div w:id="1132864783">
                                                  <w:marLeft w:val="0"/>
                                                  <w:marRight w:val="0"/>
                                                  <w:marTop w:val="0"/>
                                                  <w:marBottom w:val="0"/>
                                                  <w:divBdr>
                                                    <w:top w:val="none" w:sz="0" w:space="0" w:color="auto"/>
                                                    <w:left w:val="none" w:sz="0" w:space="0" w:color="auto"/>
                                                    <w:bottom w:val="none" w:sz="0" w:space="0" w:color="auto"/>
                                                    <w:right w:val="none" w:sz="0" w:space="0" w:color="auto"/>
                                                  </w:divBdr>
                                                  <w:divsChild>
                                                    <w:div w:id="283001544">
                                                      <w:marLeft w:val="0"/>
                                                      <w:marRight w:val="0"/>
                                                      <w:marTop w:val="0"/>
                                                      <w:marBottom w:val="0"/>
                                                      <w:divBdr>
                                                        <w:top w:val="none" w:sz="0" w:space="0" w:color="auto"/>
                                                        <w:left w:val="none" w:sz="0" w:space="0" w:color="auto"/>
                                                        <w:bottom w:val="none" w:sz="0" w:space="0" w:color="auto"/>
                                                        <w:right w:val="none" w:sz="0" w:space="0" w:color="auto"/>
                                                      </w:divBdr>
                                                    </w:div>
                                                    <w:div w:id="1368141492">
                                                      <w:marLeft w:val="0"/>
                                                      <w:marRight w:val="0"/>
                                                      <w:marTop w:val="0"/>
                                                      <w:marBottom w:val="0"/>
                                                      <w:divBdr>
                                                        <w:top w:val="none" w:sz="0" w:space="0" w:color="auto"/>
                                                        <w:left w:val="none" w:sz="0" w:space="0" w:color="auto"/>
                                                        <w:bottom w:val="none" w:sz="0" w:space="0" w:color="auto"/>
                                                        <w:right w:val="none" w:sz="0" w:space="0" w:color="auto"/>
                                                      </w:divBdr>
                                                      <w:divsChild>
                                                        <w:div w:id="1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0567">
                                          <w:marLeft w:val="0"/>
                                          <w:marRight w:val="0"/>
                                          <w:marTop w:val="0"/>
                                          <w:marBottom w:val="0"/>
                                          <w:divBdr>
                                            <w:top w:val="none" w:sz="0" w:space="0" w:color="auto"/>
                                            <w:left w:val="none" w:sz="0" w:space="0" w:color="auto"/>
                                            <w:bottom w:val="none" w:sz="0" w:space="0" w:color="auto"/>
                                            <w:right w:val="none" w:sz="0" w:space="0" w:color="auto"/>
                                          </w:divBdr>
                                          <w:divsChild>
                                            <w:div w:id="1691225201">
                                              <w:marLeft w:val="0"/>
                                              <w:marRight w:val="0"/>
                                              <w:marTop w:val="0"/>
                                              <w:marBottom w:val="0"/>
                                              <w:divBdr>
                                                <w:top w:val="none" w:sz="0" w:space="0" w:color="auto"/>
                                                <w:left w:val="none" w:sz="0" w:space="0" w:color="auto"/>
                                                <w:bottom w:val="none" w:sz="0" w:space="0" w:color="auto"/>
                                                <w:right w:val="none" w:sz="0" w:space="0" w:color="auto"/>
                                              </w:divBdr>
                                              <w:divsChild>
                                                <w:div w:id="1635331668">
                                                  <w:marLeft w:val="0"/>
                                                  <w:marRight w:val="0"/>
                                                  <w:marTop w:val="0"/>
                                                  <w:marBottom w:val="0"/>
                                                  <w:divBdr>
                                                    <w:top w:val="none" w:sz="0" w:space="0" w:color="auto"/>
                                                    <w:left w:val="none" w:sz="0" w:space="0" w:color="auto"/>
                                                    <w:bottom w:val="none" w:sz="0" w:space="0" w:color="auto"/>
                                                    <w:right w:val="none" w:sz="0" w:space="0" w:color="auto"/>
                                                  </w:divBdr>
                                                  <w:divsChild>
                                                    <w:div w:id="1138231261">
                                                      <w:marLeft w:val="0"/>
                                                      <w:marRight w:val="0"/>
                                                      <w:marTop w:val="0"/>
                                                      <w:marBottom w:val="0"/>
                                                      <w:divBdr>
                                                        <w:top w:val="none" w:sz="0" w:space="0" w:color="auto"/>
                                                        <w:left w:val="none" w:sz="0" w:space="0" w:color="auto"/>
                                                        <w:bottom w:val="none" w:sz="0" w:space="0" w:color="auto"/>
                                                        <w:right w:val="none" w:sz="0" w:space="0" w:color="auto"/>
                                                      </w:divBdr>
                                                    </w:div>
                                                    <w:div w:id="873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3448">
                                          <w:marLeft w:val="0"/>
                                          <w:marRight w:val="0"/>
                                          <w:marTop w:val="0"/>
                                          <w:marBottom w:val="0"/>
                                          <w:divBdr>
                                            <w:top w:val="none" w:sz="0" w:space="0" w:color="auto"/>
                                            <w:left w:val="none" w:sz="0" w:space="0" w:color="auto"/>
                                            <w:bottom w:val="none" w:sz="0" w:space="0" w:color="auto"/>
                                            <w:right w:val="none" w:sz="0" w:space="0" w:color="auto"/>
                                          </w:divBdr>
                                          <w:divsChild>
                                            <w:div w:id="1630428451">
                                              <w:marLeft w:val="0"/>
                                              <w:marRight w:val="0"/>
                                              <w:marTop w:val="0"/>
                                              <w:marBottom w:val="0"/>
                                              <w:divBdr>
                                                <w:top w:val="none" w:sz="0" w:space="0" w:color="auto"/>
                                                <w:left w:val="none" w:sz="0" w:space="0" w:color="auto"/>
                                                <w:bottom w:val="none" w:sz="0" w:space="0" w:color="auto"/>
                                                <w:right w:val="none" w:sz="0" w:space="0" w:color="auto"/>
                                              </w:divBdr>
                                              <w:divsChild>
                                                <w:div w:id="2102527649">
                                                  <w:marLeft w:val="0"/>
                                                  <w:marRight w:val="0"/>
                                                  <w:marTop w:val="0"/>
                                                  <w:marBottom w:val="0"/>
                                                  <w:divBdr>
                                                    <w:top w:val="none" w:sz="0" w:space="0" w:color="auto"/>
                                                    <w:left w:val="none" w:sz="0" w:space="0" w:color="auto"/>
                                                    <w:bottom w:val="none" w:sz="0" w:space="0" w:color="auto"/>
                                                    <w:right w:val="none" w:sz="0" w:space="0" w:color="auto"/>
                                                  </w:divBdr>
                                                  <w:divsChild>
                                                    <w:div w:id="1065031707">
                                                      <w:marLeft w:val="0"/>
                                                      <w:marRight w:val="0"/>
                                                      <w:marTop w:val="0"/>
                                                      <w:marBottom w:val="0"/>
                                                      <w:divBdr>
                                                        <w:top w:val="none" w:sz="0" w:space="0" w:color="auto"/>
                                                        <w:left w:val="none" w:sz="0" w:space="0" w:color="auto"/>
                                                        <w:bottom w:val="none" w:sz="0" w:space="0" w:color="auto"/>
                                                        <w:right w:val="none" w:sz="0" w:space="0" w:color="auto"/>
                                                      </w:divBdr>
                                                    </w:div>
                                                    <w:div w:id="567611840">
                                                      <w:marLeft w:val="0"/>
                                                      <w:marRight w:val="0"/>
                                                      <w:marTop w:val="0"/>
                                                      <w:marBottom w:val="0"/>
                                                      <w:divBdr>
                                                        <w:top w:val="none" w:sz="0" w:space="0" w:color="auto"/>
                                                        <w:left w:val="none" w:sz="0" w:space="0" w:color="auto"/>
                                                        <w:bottom w:val="none" w:sz="0" w:space="0" w:color="auto"/>
                                                        <w:right w:val="none" w:sz="0" w:space="0" w:color="auto"/>
                                                      </w:divBdr>
                                                      <w:divsChild>
                                                        <w:div w:id="11287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922853">
                  <w:marLeft w:val="0"/>
                  <w:marRight w:val="0"/>
                  <w:marTop w:val="0"/>
                  <w:marBottom w:val="0"/>
                  <w:divBdr>
                    <w:top w:val="none" w:sz="0" w:space="0" w:color="auto"/>
                    <w:left w:val="none" w:sz="0" w:space="0" w:color="auto"/>
                    <w:bottom w:val="none" w:sz="0" w:space="0" w:color="auto"/>
                    <w:right w:val="none" w:sz="0" w:space="0" w:color="auto"/>
                  </w:divBdr>
                  <w:divsChild>
                    <w:div w:id="593326121">
                      <w:marLeft w:val="0"/>
                      <w:marRight w:val="0"/>
                      <w:marTop w:val="0"/>
                      <w:marBottom w:val="0"/>
                      <w:divBdr>
                        <w:top w:val="none" w:sz="0" w:space="0" w:color="auto"/>
                        <w:left w:val="none" w:sz="0" w:space="0" w:color="auto"/>
                        <w:bottom w:val="none" w:sz="0" w:space="0" w:color="auto"/>
                        <w:right w:val="none" w:sz="0" w:space="0" w:color="auto"/>
                      </w:divBdr>
                      <w:divsChild>
                        <w:div w:id="1708262693">
                          <w:marLeft w:val="0"/>
                          <w:marRight w:val="0"/>
                          <w:marTop w:val="0"/>
                          <w:marBottom w:val="0"/>
                          <w:divBdr>
                            <w:top w:val="none" w:sz="0" w:space="0" w:color="auto"/>
                            <w:left w:val="none" w:sz="0" w:space="0" w:color="auto"/>
                            <w:bottom w:val="none" w:sz="0" w:space="0" w:color="auto"/>
                            <w:right w:val="none" w:sz="0" w:space="0" w:color="auto"/>
                          </w:divBdr>
                          <w:divsChild>
                            <w:div w:id="2141730275">
                              <w:marLeft w:val="150"/>
                              <w:marRight w:val="15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guru99.com/images/5-2015/Software_Testing_Interview_Question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6744</Words>
  <Characters>38445</Characters>
  <Application>Microsoft Office Word</Application>
  <DocSecurity>0</DocSecurity>
  <Lines>320</Lines>
  <Paragraphs>90</Paragraphs>
  <ScaleCrop>false</ScaleCrop>
  <Company/>
  <LinksUpToDate>false</LinksUpToDate>
  <CharactersWithSpaces>45099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2016-11-12T06:29:00Z</dcterms:created>
  <dcterms:modified xsi:type="dcterms:W3CDTF">2016-11-12T06:31:00Z</dcterms:modified>
</cp:coreProperties>
</file>